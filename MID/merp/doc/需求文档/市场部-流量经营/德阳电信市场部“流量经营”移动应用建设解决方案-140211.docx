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1A1A" w:rsidRPr="007432F3" w:rsidRDefault="00BA1A1A" w:rsidP="007432F3">
      <w:pPr>
        <w:spacing w:line="360" w:lineRule="auto"/>
        <w:jc w:val="center"/>
        <w:rPr>
          <w:rFonts w:asciiTheme="minorEastAsia" w:hAnsiTheme="minorEastAsia"/>
          <w:b/>
          <w:sz w:val="32"/>
          <w:szCs w:val="32"/>
        </w:rPr>
      </w:pPr>
      <w:r w:rsidRPr="007432F3">
        <w:rPr>
          <w:rFonts w:asciiTheme="minorEastAsia" w:hAnsiTheme="minorEastAsia" w:hint="eastAsia"/>
          <w:b/>
          <w:sz w:val="32"/>
          <w:szCs w:val="32"/>
        </w:rPr>
        <w:t>德阳电信</w:t>
      </w:r>
      <w:r w:rsidR="0032767E" w:rsidRPr="007432F3">
        <w:rPr>
          <w:rFonts w:asciiTheme="minorEastAsia" w:hAnsiTheme="minorEastAsia" w:hint="eastAsia"/>
          <w:b/>
          <w:sz w:val="32"/>
          <w:szCs w:val="32"/>
        </w:rPr>
        <w:t xml:space="preserve"> </w:t>
      </w:r>
      <w:r w:rsidRPr="007432F3">
        <w:rPr>
          <w:rFonts w:asciiTheme="minorEastAsia" w:hAnsiTheme="minorEastAsia" w:hint="eastAsia"/>
          <w:b/>
          <w:sz w:val="32"/>
          <w:szCs w:val="32"/>
        </w:rPr>
        <w:t>“流量经营</w:t>
      </w:r>
      <w:r w:rsidR="00C93005" w:rsidRPr="007432F3">
        <w:rPr>
          <w:rFonts w:asciiTheme="minorEastAsia" w:hAnsiTheme="minorEastAsia"/>
          <w:b/>
          <w:sz w:val="32"/>
          <w:szCs w:val="32"/>
        </w:rPr>
        <w:t>”</w:t>
      </w:r>
      <w:r w:rsidRPr="007432F3">
        <w:rPr>
          <w:rFonts w:asciiTheme="minorEastAsia" w:hAnsiTheme="minorEastAsia" w:hint="eastAsia"/>
          <w:b/>
          <w:sz w:val="32"/>
          <w:szCs w:val="32"/>
        </w:rPr>
        <w:t>移动应用建设解决方案</w:t>
      </w:r>
    </w:p>
    <w:p w:rsidR="007432F3" w:rsidRPr="00071EA6" w:rsidRDefault="007432F3" w:rsidP="00071EA6">
      <w:pPr>
        <w:spacing w:line="360" w:lineRule="auto"/>
        <w:ind w:firstLine="420"/>
        <w:rPr>
          <w:rFonts w:asciiTheme="minorEastAsia" w:hAnsiTheme="minorEastAsia"/>
          <w:b/>
          <w:szCs w:val="21"/>
        </w:rPr>
      </w:pPr>
    </w:p>
    <w:p w:rsidR="00BB4F7C" w:rsidRPr="00071EA6" w:rsidRDefault="00B856DB" w:rsidP="00071EA6">
      <w:pPr>
        <w:spacing w:line="360" w:lineRule="auto"/>
        <w:ind w:firstLine="420"/>
        <w:rPr>
          <w:rFonts w:asciiTheme="minorEastAsia" w:hAnsiTheme="minorEastAsia"/>
          <w:szCs w:val="21"/>
        </w:rPr>
      </w:pPr>
      <w:r w:rsidRPr="00071EA6">
        <w:rPr>
          <w:rFonts w:asciiTheme="minorEastAsia" w:hAnsiTheme="minorEastAsia" w:hint="eastAsia"/>
          <w:szCs w:val="21"/>
        </w:rPr>
        <w:t>市场部“流量经营”应用</w:t>
      </w:r>
      <w:r w:rsidR="009A6DD4" w:rsidRPr="00071EA6">
        <w:rPr>
          <w:rFonts w:asciiTheme="minorEastAsia" w:hAnsiTheme="minorEastAsia" w:hint="eastAsia"/>
          <w:szCs w:val="21"/>
        </w:rPr>
        <w:t>是针对德阳电信市场部流量经营管理员、营业厅经理及营业员在流量经</w:t>
      </w:r>
      <w:r w:rsidRPr="00071EA6">
        <w:rPr>
          <w:rFonts w:asciiTheme="minorEastAsia" w:hAnsiTheme="minorEastAsia" w:hint="eastAsia"/>
          <w:szCs w:val="21"/>
        </w:rPr>
        <w:t>营政策学习、通过上报当日上报的销售数据获取实时酬金的一个手机端应用</w:t>
      </w:r>
      <w:r w:rsidR="009A6DD4" w:rsidRPr="00071EA6">
        <w:rPr>
          <w:rFonts w:asciiTheme="minorEastAsia" w:hAnsiTheme="minorEastAsia" w:hint="eastAsia"/>
          <w:szCs w:val="21"/>
        </w:rPr>
        <w:t>，</w:t>
      </w:r>
      <w:r w:rsidRPr="00071EA6">
        <w:rPr>
          <w:rFonts w:asciiTheme="minorEastAsia" w:hAnsiTheme="minorEastAsia" w:hint="eastAsia"/>
          <w:szCs w:val="21"/>
        </w:rPr>
        <w:t>通过手机端应用来实现营业员上报每天的流量经营数据，查询酬金内容，浏览</w:t>
      </w:r>
      <w:r w:rsidR="006F3BA4" w:rsidRPr="00071EA6">
        <w:rPr>
          <w:rFonts w:asciiTheme="minorEastAsia" w:hAnsiTheme="minorEastAsia" w:hint="eastAsia"/>
          <w:szCs w:val="21"/>
        </w:rPr>
        <w:t>流量经营</w:t>
      </w:r>
      <w:r w:rsidRPr="00071EA6">
        <w:rPr>
          <w:rFonts w:asciiTheme="minorEastAsia" w:hAnsiTheme="minorEastAsia" w:hint="eastAsia"/>
          <w:szCs w:val="21"/>
        </w:rPr>
        <w:t>政策等</w:t>
      </w:r>
      <w:r w:rsidR="00A94868" w:rsidRPr="00071EA6">
        <w:rPr>
          <w:rFonts w:asciiTheme="minorEastAsia" w:hAnsiTheme="minorEastAsia" w:hint="eastAsia"/>
          <w:szCs w:val="21"/>
        </w:rPr>
        <w:t>。</w:t>
      </w:r>
    </w:p>
    <w:p w:rsidR="009979DE" w:rsidRPr="00071EA6" w:rsidRDefault="00334A92" w:rsidP="00071EA6">
      <w:pPr>
        <w:pStyle w:val="1"/>
        <w:spacing w:line="360" w:lineRule="auto"/>
        <w:rPr>
          <w:rFonts w:asciiTheme="minorEastAsia" w:hAnsiTheme="minorEastAsia"/>
          <w:sz w:val="21"/>
          <w:szCs w:val="21"/>
        </w:rPr>
      </w:pPr>
      <w:r w:rsidRPr="00071EA6">
        <w:rPr>
          <w:rFonts w:asciiTheme="minorEastAsia" w:hAnsiTheme="minorEastAsia" w:hint="eastAsia"/>
          <w:sz w:val="21"/>
          <w:szCs w:val="21"/>
        </w:rPr>
        <w:t>流量经营政策</w:t>
      </w:r>
    </w:p>
    <w:p w:rsidR="00C57B9D" w:rsidRPr="00071EA6" w:rsidRDefault="00D5556E" w:rsidP="00071EA6">
      <w:pPr>
        <w:spacing w:line="360" w:lineRule="auto"/>
        <w:ind w:firstLine="420"/>
        <w:rPr>
          <w:rFonts w:asciiTheme="minorEastAsia" w:hAnsiTheme="minorEastAsia"/>
          <w:szCs w:val="21"/>
        </w:rPr>
      </w:pPr>
      <w:r w:rsidRPr="00071EA6">
        <w:rPr>
          <w:rFonts w:asciiTheme="minorEastAsia" w:hAnsiTheme="minorEastAsia" w:hint="eastAsia"/>
          <w:szCs w:val="21"/>
        </w:rPr>
        <w:t>实现手机端浏览流量经营政策，可以对关键字进行查询</w:t>
      </w:r>
      <w:r w:rsidR="0030267D" w:rsidRPr="00071EA6">
        <w:rPr>
          <w:rFonts w:asciiTheme="minorEastAsia" w:hAnsiTheme="minorEastAsia" w:hint="eastAsia"/>
          <w:szCs w:val="21"/>
        </w:rPr>
        <w:t>，通过PC管理端进行</w:t>
      </w:r>
      <w:r w:rsidR="00C57B9D" w:rsidRPr="00071EA6">
        <w:rPr>
          <w:rFonts w:asciiTheme="minorEastAsia" w:hAnsiTheme="minorEastAsia" w:hint="eastAsia"/>
          <w:szCs w:val="21"/>
        </w:rPr>
        <w:t>内容的发布和管理，可以发布图文并茂的内容。</w:t>
      </w:r>
    </w:p>
    <w:p w:rsidR="00553EF9" w:rsidRPr="00071EA6" w:rsidRDefault="00553EF9" w:rsidP="00071EA6">
      <w:pPr>
        <w:spacing w:line="360" w:lineRule="auto"/>
        <w:ind w:firstLine="420"/>
        <w:rPr>
          <w:rFonts w:asciiTheme="minorEastAsia" w:hAnsiTheme="minorEastAsia"/>
          <w:szCs w:val="21"/>
        </w:rPr>
      </w:pPr>
      <w:r w:rsidRPr="00071EA6">
        <w:rPr>
          <w:rFonts w:asciiTheme="minorEastAsia" w:hAnsiTheme="minorEastAsia" w:hint="eastAsia"/>
          <w:szCs w:val="21"/>
        </w:rPr>
        <w:t>通过app浏览流量经营的业务知识，可以查询搜索。</w:t>
      </w:r>
    </w:p>
    <w:p w:rsidR="00D07275" w:rsidRPr="00071EA6" w:rsidRDefault="00334A92" w:rsidP="00071EA6">
      <w:pPr>
        <w:pStyle w:val="1"/>
        <w:spacing w:line="360" w:lineRule="auto"/>
        <w:rPr>
          <w:rFonts w:asciiTheme="minorEastAsia" w:hAnsiTheme="minorEastAsia"/>
          <w:sz w:val="21"/>
          <w:szCs w:val="21"/>
        </w:rPr>
      </w:pPr>
      <w:r w:rsidRPr="00071EA6">
        <w:rPr>
          <w:rFonts w:asciiTheme="minorEastAsia" w:hAnsiTheme="minorEastAsia" w:hint="eastAsia"/>
          <w:sz w:val="21"/>
          <w:szCs w:val="21"/>
        </w:rPr>
        <w:t>流量经营模块</w:t>
      </w:r>
    </w:p>
    <w:p w:rsidR="00352A58" w:rsidRPr="00071EA6" w:rsidRDefault="00D07275" w:rsidP="00071EA6">
      <w:pPr>
        <w:spacing w:line="360" w:lineRule="auto"/>
        <w:ind w:firstLine="420"/>
        <w:rPr>
          <w:rFonts w:asciiTheme="minorEastAsia" w:hAnsiTheme="minorEastAsia"/>
          <w:szCs w:val="21"/>
        </w:rPr>
      </w:pPr>
      <w:r w:rsidRPr="00071EA6">
        <w:rPr>
          <w:rFonts w:asciiTheme="minorEastAsia" w:hAnsiTheme="minorEastAsia" w:hint="eastAsia"/>
          <w:szCs w:val="21"/>
        </w:rPr>
        <w:t>流量经验模块，主要是提供给营业员、店长、市场部管理员使用，通过该模块实现营业员每天实时上报流量经营数据，通过与CRM的数据比对，计算出酬金。</w:t>
      </w:r>
      <w:r w:rsidR="00396E84" w:rsidRPr="00071EA6">
        <w:rPr>
          <w:rFonts w:asciiTheme="minorEastAsia" w:hAnsiTheme="minorEastAsia" w:hint="eastAsia"/>
          <w:szCs w:val="21"/>
        </w:rPr>
        <w:t>可以对历史半年内的数据进行统计分析查询。</w:t>
      </w:r>
    </w:p>
    <w:p w:rsidR="00C54677" w:rsidRPr="00071EA6" w:rsidRDefault="00C54677" w:rsidP="00071EA6">
      <w:pPr>
        <w:pStyle w:val="2"/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r w:rsidRPr="00071EA6">
        <w:rPr>
          <w:rFonts w:asciiTheme="minorEastAsia" w:eastAsiaTheme="minorEastAsia" w:hAnsiTheme="minorEastAsia" w:hint="eastAsia"/>
          <w:sz w:val="21"/>
          <w:szCs w:val="21"/>
        </w:rPr>
        <w:t>系统配置</w:t>
      </w:r>
    </w:p>
    <w:p w:rsidR="00A24F82" w:rsidRPr="00071EA6" w:rsidRDefault="00A24F82" w:rsidP="00071EA6">
      <w:pPr>
        <w:spacing w:line="360" w:lineRule="auto"/>
        <w:ind w:firstLine="420"/>
        <w:rPr>
          <w:rFonts w:asciiTheme="minorEastAsia" w:hAnsiTheme="minorEastAsia"/>
          <w:szCs w:val="21"/>
        </w:rPr>
      </w:pPr>
      <w:r w:rsidRPr="00071EA6">
        <w:rPr>
          <w:rFonts w:asciiTheme="minorEastAsia" w:hAnsiTheme="minorEastAsia" w:hint="eastAsia"/>
          <w:szCs w:val="21"/>
        </w:rPr>
        <w:t>系统里面对需要上报的流量包名称、</w:t>
      </w:r>
      <w:r w:rsidR="00F73AF4" w:rsidRPr="00071EA6">
        <w:rPr>
          <w:rFonts w:asciiTheme="minorEastAsia" w:hAnsiTheme="minorEastAsia" w:hint="eastAsia"/>
          <w:szCs w:val="21"/>
        </w:rPr>
        <w:t>流量应用</w:t>
      </w:r>
      <w:r w:rsidRPr="00071EA6">
        <w:rPr>
          <w:rFonts w:asciiTheme="minorEastAsia" w:hAnsiTheme="minorEastAsia" w:hint="eastAsia"/>
          <w:szCs w:val="21"/>
        </w:rPr>
        <w:t>的app名称</w:t>
      </w:r>
      <w:r w:rsidR="00382702" w:rsidRPr="00071EA6">
        <w:rPr>
          <w:rFonts w:asciiTheme="minorEastAsia" w:hAnsiTheme="minorEastAsia" w:hint="eastAsia"/>
          <w:szCs w:val="21"/>
        </w:rPr>
        <w:t>、首日激活</w:t>
      </w:r>
      <w:r w:rsidRPr="00071EA6">
        <w:rPr>
          <w:rFonts w:asciiTheme="minorEastAsia" w:hAnsiTheme="minorEastAsia" w:hint="eastAsia"/>
          <w:szCs w:val="21"/>
        </w:rPr>
        <w:t>进行配置</w:t>
      </w:r>
      <w:r w:rsidR="00BA6AF8" w:rsidRPr="00071EA6">
        <w:rPr>
          <w:rFonts w:asciiTheme="minorEastAsia" w:hAnsiTheme="minorEastAsia" w:hint="eastAsia"/>
          <w:szCs w:val="21"/>
        </w:rPr>
        <w:t>，实现系统的基本的用户等配置管理</w:t>
      </w:r>
      <w:r w:rsidRPr="00071EA6">
        <w:rPr>
          <w:rFonts w:asciiTheme="minorEastAsia" w:hAnsiTheme="minorEastAsia" w:hint="eastAsia"/>
          <w:szCs w:val="21"/>
        </w:rPr>
        <w:t>。</w:t>
      </w:r>
    </w:p>
    <w:p w:rsidR="0079721B" w:rsidRPr="00071EA6" w:rsidRDefault="00A24F82" w:rsidP="00071EA6">
      <w:pPr>
        <w:pStyle w:val="3"/>
        <w:spacing w:line="360" w:lineRule="auto"/>
        <w:rPr>
          <w:rFonts w:asciiTheme="minorEastAsia" w:hAnsiTheme="minorEastAsia"/>
          <w:sz w:val="21"/>
          <w:szCs w:val="21"/>
        </w:rPr>
      </w:pPr>
      <w:r w:rsidRPr="00071EA6">
        <w:rPr>
          <w:rFonts w:asciiTheme="minorEastAsia" w:hAnsiTheme="minorEastAsia" w:hint="eastAsia"/>
          <w:sz w:val="21"/>
          <w:szCs w:val="21"/>
        </w:rPr>
        <w:t>流量包配置</w:t>
      </w:r>
    </w:p>
    <w:p w:rsidR="00A24F82" w:rsidRDefault="00A24F82" w:rsidP="00071EA6">
      <w:pPr>
        <w:spacing w:line="360" w:lineRule="auto"/>
        <w:ind w:firstLine="420"/>
        <w:rPr>
          <w:ins w:id="0" w:author="储虎" w:date="2014-02-13T09:29:00Z"/>
          <w:rFonts w:asciiTheme="minorEastAsia" w:hAnsiTheme="minorEastAsia" w:hint="eastAsia"/>
          <w:szCs w:val="21"/>
        </w:rPr>
      </w:pPr>
      <w:r w:rsidRPr="00071EA6">
        <w:rPr>
          <w:rFonts w:asciiTheme="minorEastAsia" w:hAnsiTheme="minorEastAsia" w:hint="eastAsia"/>
          <w:szCs w:val="21"/>
        </w:rPr>
        <w:t>编号，流量包名称</w:t>
      </w:r>
      <w:r w:rsidR="001A6CB3" w:rsidRPr="00071EA6">
        <w:rPr>
          <w:rFonts w:asciiTheme="minorEastAsia" w:hAnsiTheme="minorEastAsia" w:hint="eastAsia"/>
          <w:szCs w:val="21"/>
        </w:rPr>
        <w:t>，销售价格</w:t>
      </w:r>
      <w:r w:rsidRPr="00071EA6">
        <w:rPr>
          <w:rFonts w:asciiTheme="minorEastAsia" w:hAnsiTheme="minorEastAsia" w:hint="eastAsia"/>
          <w:szCs w:val="21"/>
        </w:rPr>
        <w:t>，启用时间，失效时间（失效后，无法选择用来上报，但是在统计分析查询的时候可以用到），业务类型（两种：月租包，当月包），酬金比例（</w:t>
      </w:r>
      <w:r w:rsidR="001A6CB3" w:rsidRPr="00071EA6">
        <w:rPr>
          <w:rFonts w:asciiTheme="minorEastAsia" w:hAnsiTheme="minorEastAsia" w:hint="eastAsia"/>
          <w:szCs w:val="21"/>
        </w:rPr>
        <w:t>两种：月租包：销售价格的100%，当月包：销售价格的20%</w:t>
      </w:r>
      <w:r w:rsidRPr="00071EA6">
        <w:rPr>
          <w:rFonts w:asciiTheme="minorEastAsia" w:hAnsiTheme="minorEastAsia" w:hint="eastAsia"/>
          <w:szCs w:val="21"/>
        </w:rPr>
        <w:t>）</w:t>
      </w:r>
      <w:r w:rsidR="00D72803" w:rsidRPr="00071EA6">
        <w:rPr>
          <w:rFonts w:asciiTheme="minorEastAsia" w:hAnsiTheme="minorEastAsia" w:hint="eastAsia"/>
          <w:szCs w:val="21"/>
        </w:rPr>
        <w:t>【注：首次流量包信息有CRM提供】</w:t>
      </w:r>
    </w:p>
    <w:p w:rsidR="00A03680" w:rsidRDefault="00A03680" w:rsidP="00071EA6">
      <w:pPr>
        <w:spacing w:line="360" w:lineRule="auto"/>
        <w:ind w:firstLine="420"/>
        <w:rPr>
          <w:ins w:id="1" w:author="储虎" w:date="2014-02-13T09:29:00Z"/>
          <w:rFonts w:asciiTheme="minorEastAsia" w:hAnsiTheme="minorEastAsia" w:hint="eastAsia"/>
          <w:szCs w:val="21"/>
        </w:rPr>
      </w:pPr>
      <w:ins w:id="2" w:author="储虎" w:date="2014-02-13T09:29:00Z">
        <w:r>
          <w:rPr>
            <w:rFonts w:asciiTheme="minorEastAsia" w:hAnsiTheme="minorEastAsia" w:hint="eastAsia"/>
            <w:szCs w:val="21"/>
          </w:rPr>
          <w:t>当前流量包有：</w:t>
        </w:r>
      </w:ins>
    </w:p>
    <w:tbl>
      <w:tblPr>
        <w:tblW w:w="5510" w:type="dxa"/>
        <w:jc w:val="center"/>
        <w:tblInd w:w="93" w:type="dxa"/>
        <w:tblLook w:val="04A0" w:firstRow="1" w:lastRow="0" w:firstColumn="1" w:lastColumn="0" w:noHBand="0" w:noVBand="1"/>
      </w:tblPr>
      <w:tblGrid>
        <w:gridCol w:w="1654"/>
        <w:gridCol w:w="1446"/>
        <w:gridCol w:w="2410"/>
        <w:tblGridChange w:id="3">
          <w:tblGrid>
            <w:gridCol w:w="1654"/>
            <w:gridCol w:w="1446"/>
            <w:gridCol w:w="2410"/>
          </w:tblGrid>
        </w:tblGridChange>
      </w:tblGrid>
      <w:tr w:rsidR="00A03680" w:rsidRPr="00A03680" w:rsidTr="00A03680">
        <w:trPr>
          <w:trHeight w:val="270"/>
          <w:jc w:val="center"/>
          <w:ins w:id="4" w:author="储虎" w:date="2014-02-13T09:29:00Z"/>
        </w:trPr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3680" w:rsidRPr="00A03680" w:rsidRDefault="00A03680" w:rsidP="00A03680">
            <w:pPr>
              <w:widowControl/>
              <w:jc w:val="center"/>
              <w:rPr>
                <w:ins w:id="5" w:author="储虎" w:date="2014-02-13T09:29:00Z"/>
                <w:rFonts w:ascii="宋体" w:eastAsia="宋体" w:hAnsi="宋体" w:cs="宋体"/>
                <w:b/>
                <w:bCs/>
                <w:color w:val="FF0000"/>
                <w:kern w:val="0"/>
                <w:sz w:val="20"/>
                <w:szCs w:val="20"/>
              </w:rPr>
            </w:pPr>
            <w:ins w:id="6" w:author="储虎" w:date="2014-02-13T09:29:00Z">
              <w:r w:rsidRPr="00A03680">
                <w:rPr>
                  <w:rFonts w:ascii="宋体" w:eastAsia="宋体" w:hAnsi="宋体" w:cs="宋体" w:hint="eastAsia"/>
                  <w:b/>
                  <w:bCs/>
                  <w:color w:val="FF0000"/>
                  <w:kern w:val="0"/>
                  <w:sz w:val="20"/>
                  <w:szCs w:val="20"/>
                </w:rPr>
                <w:t>类别</w:t>
              </w:r>
            </w:ins>
          </w:p>
        </w:tc>
        <w:tc>
          <w:tcPr>
            <w:tcW w:w="14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3680" w:rsidRPr="00A03680" w:rsidRDefault="00A03680" w:rsidP="00A03680">
            <w:pPr>
              <w:widowControl/>
              <w:jc w:val="center"/>
              <w:rPr>
                <w:ins w:id="7" w:author="储虎" w:date="2014-02-13T09:29:00Z"/>
                <w:rFonts w:ascii="宋体" w:eastAsia="宋体" w:hAnsi="宋体" w:cs="宋体"/>
                <w:b/>
                <w:bCs/>
                <w:color w:val="FF0000"/>
                <w:kern w:val="0"/>
                <w:sz w:val="20"/>
                <w:szCs w:val="20"/>
              </w:rPr>
            </w:pPr>
            <w:ins w:id="8" w:author="储虎" w:date="2014-02-13T09:29:00Z">
              <w:r w:rsidRPr="00A03680">
                <w:rPr>
                  <w:rFonts w:ascii="宋体" w:eastAsia="宋体" w:hAnsi="宋体" w:cs="宋体" w:hint="eastAsia"/>
                  <w:b/>
                  <w:bCs/>
                  <w:color w:val="FF0000"/>
                  <w:kern w:val="0"/>
                  <w:sz w:val="20"/>
                  <w:szCs w:val="20"/>
                </w:rPr>
                <w:t>资费</w:t>
              </w:r>
            </w:ins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3680" w:rsidRPr="00A03680" w:rsidRDefault="00A03680" w:rsidP="00A03680">
            <w:pPr>
              <w:widowControl/>
              <w:jc w:val="center"/>
              <w:rPr>
                <w:ins w:id="9" w:author="储虎" w:date="2014-02-13T09:29:00Z"/>
                <w:rFonts w:ascii="宋体" w:eastAsia="宋体" w:hAnsi="宋体" w:cs="宋体"/>
                <w:b/>
                <w:bCs/>
                <w:color w:val="FF0000"/>
                <w:kern w:val="0"/>
                <w:sz w:val="20"/>
                <w:szCs w:val="20"/>
              </w:rPr>
            </w:pPr>
            <w:ins w:id="10" w:author="储虎" w:date="2014-02-13T09:29:00Z">
              <w:r w:rsidRPr="00A03680">
                <w:rPr>
                  <w:rFonts w:ascii="宋体" w:eastAsia="宋体" w:hAnsi="宋体" w:cs="宋体" w:hint="eastAsia"/>
                  <w:b/>
                  <w:bCs/>
                  <w:color w:val="FF0000"/>
                  <w:kern w:val="0"/>
                  <w:sz w:val="20"/>
                  <w:szCs w:val="20"/>
                </w:rPr>
                <w:t>包含流量</w:t>
              </w:r>
            </w:ins>
          </w:p>
        </w:tc>
      </w:tr>
      <w:tr w:rsidR="00A03680" w:rsidRPr="00A03680" w:rsidTr="00A03680">
        <w:trPr>
          <w:trHeight w:val="270"/>
          <w:jc w:val="center"/>
          <w:ins w:id="11" w:author="储虎" w:date="2014-02-13T09:29:00Z"/>
        </w:trPr>
        <w:tc>
          <w:tcPr>
            <w:tcW w:w="165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3680" w:rsidRPr="00A03680" w:rsidRDefault="00A03680" w:rsidP="00A03680">
            <w:pPr>
              <w:widowControl/>
              <w:jc w:val="center"/>
              <w:rPr>
                <w:ins w:id="12" w:author="储虎" w:date="2014-02-13T09:29:00Z"/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ins w:id="13" w:author="储虎" w:date="2014-02-13T09:29:00Z">
              <w:r w:rsidRPr="00A03680">
                <w:rPr>
                  <w:rFonts w:ascii="宋体" w:eastAsia="宋体" w:hAnsi="宋体" w:cs="宋体" w:hint="eastAsia"/>
                  <w:b/>
                  <w:bCs/>
                  <w:color w:val="000000"/>
                  <w:kern w:val="0"/>
                  <w:sz w:val="20"/>
                  <w:szCs w:val="20"/>
                </w:rPr>
                <w:t>月租包</w:t>
              </w:r>
            </w:ins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03680" w:rsidRPr="00A03680" w:rsidRDefault="00A03680" w:rsidP="00A03680">
            <w:pPr>
              <w:widowControl/>
              <w:jc w:val="center"/>
              <w:rPr>
                <w:ins w:id="14" w:author="储虎" w:date="2014-02-13T09:29:00Z"/>
                <w:rFonts w:ascii="宋体" w:eastAsia="宋体" w:hAnsi="宋体" w:cs="宋体"/>
                <w:kern w:val="0"/>
                <w:sz w:val="20"/>
                <w:szCs w:val="20"/>
              </w:rPr>
            </w:pPr>
            <w:ins w:id="15" w:author="储虎" w:date="2014-02-13T09:29:00Z">
              <w:r w:rsidRPr="00A03680">
                <w:rPr>
                  <w:rFonts w:ascii="宋体" w:eastAsia="宋体" w:hAnsi="宋体" w:cs="宋体" w:hint="eastAsia"/>
                  <w:kern w:val="0"/>
                  <w:sz w:val="20"/>
                  <w:szCs w:val="20"/>
                </w:rPr>
                <w:t>5元</w:t>
              </w:r>
            </w:ins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03680" w:rsidRPr="00A03680" w:rsidRDefault="00A03680" w:rsidP="00A03680">
            <w:pPr>
              <w:widowControl/>
              <w:jc w:val="center"/>
              <w:rPr>
                <w:ins w:id="16" w:author="储虎" w:date="2014-02-13T09:29:00Z"/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ins w:id="17" w:author="储虎" w:date="2014-02-13T09:29:00Z">
              <w:r w:rsidRPr="00A03680">
                <w:rPr>
                  <w:rFonts w:ascii="宋体" w:eastAsia="宋体" w:hAnsi="宋体" w:cs="宋体" w:hint="eastAsia"/>
                  <w:color w:val="000000"/>
                  <w:kern w:val="0"/>
                  <w:sz w:val="20"/>
                  <w:szCs w:val="20"/>
                </w:rPr>
                <w:t>30M</w:t>
              </w:r>
            </w:ins>
          </w:p>
        </w:tc>
      </w:tr>
      <w:tr w:rsidR="00A03680" w:rsidRPr="00A03680" w:rsidTr="00A03680">
        <w:trPr>
          <w:trHeight w:val="270"/>
          <w:jc w:val="center"/>
          <w:ins w:id="18" w:author="储虎" w:date="2014-02-13T09:29:00Z"/>
        </w:trPr>
        <w:tc>
          <w:tcPr>
            <w:tcW w:w="16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3680" w:rsidRPr="00A03680" w:rsidRDefault="00A03680" w:rsidP="00A03680">
            <w:pPr>
              <w:widowControl/>
              <w:jc w:val="left"/>
              <w:rPr>
                <w:ins w:id="19" w:author="储虎" w:date="2014-02-13T09:29:00Z"/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03680" w:rsidRPr="00A03680" w:rsidRDefault="00A03680" w:rsidP="00A03680">
            <w:pPr>
              <w:widowControl/>
              <w:jc w:val="center"/>
              <w:rPr>
                <w:ins w:id="20" w:author="储虎" w:date="2014-02-13T09:29:00Z"/>
                <w:rFonts w:ascii="宋体" w:eastAsia="宋体" w:hAnsi="宋体" w:cs="宋体"/>
                <w:kern w:val="0"/>
                <w:sz w:val="20"/>
                <w:szCs w:val="20"/>
              </w:rPr>
            </w:pPr>
            <w:ins w:id="21" w:author="储虎" w:date="2014-02-13T09:29:00Z">
              <w:r w:rsidRPr="00A03680">
                <w:rPr>
                  <w:rFonts w:ascii="宋体" w:eastAsia="宋体" w:hAnsi="宋体" w:cs="宋体" w:hint="eastAsia"/>
                  <w:kern w:val="0"/>
                  <w:sz w:val="20"/>
                  <w:szCs w:val="20"/>
                </w:rPr>
                <w:t>10元</w:t>
              </w:r>
            </w:ins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03680" w:rsidRPr="00A03680" w:rsidRDefault="00A03680" w:rsidP="00A03680">
            <w:pPr>
              <w:widowControl/>
              <w:jc w:val="center"/>
              <w:rPr>
                <w:ins w:id="22" w:author="储虎" w:date="2014-02-13T09:29:00Z"/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ins w:id="23" w:author="储虎" w:date="2014-02-13T09:29:00Z">
              <w:r w:rsidRPr="00A03680">
                <w:rPr>
                  <w:rFonts w:ascii="宋体" w:eastAsia="宋体" w:hAnsi="宋体" w:cs="宋体" w:hint="eastAsia"/>
                  <w:color w:val="000000"/>
                  <w:kern w:val="0"/>
                  <w:sz w:val="20"/>
                  <w:szCs w:val="20"/>
                </w:rPr>
                <w:t>60M</w:t>
              </w:r>
            </w:ins>
          </w:p>
        </w:tc>
      </w:tr>
      <w:tr w:rsidR="00A03680" w:rsidRPr="00A03680" w:rsidTr="00A03680">
        <w:trPr>
          <w:trHeight w:val="270"/>
          <w:jc w:val="center"/>
          <w:ins w:id="24" w:author="储虎" w:date="2014-02-13T09:29:00Z"/>
        </w:trPr>
        <w:tc>
          <w:tcPr>
            <w:tcW w:w="16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3680" w:rsidRPr="00A03680" w:rsidRDefault="00A03680" w:rsidP="00A03680">
            <w:pPr>
              <w:widowControl/>
              <w:jc w:val="left"/>
              <w:rPr>
                <w:ins w:id="25" w:author="储虎" w:date="2014-02-13T09:29:00Z"/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03680" w:rsidRPr="00A03680" w:rsidRDefault="00A03680" w:rsidP="00A03680">
            <w:pPr>
              <w:widowControl/>
              <w:jc w:val="center"/>
              <w:rPr>
                <w:ins w:id="26" w:author="储虎" w:date="2014-02-13T09:29:00Z"/>
                <w:rFonts w:ascii="宋体" w:eastAsia="宋体" w:hAnsi="宋体" w:cs="宋体"/>
                <w:kern w:val="0"/>
                <w:sz w:val="20"/>
                <w:szCs w:val="20"/>
              </w:rPr>
            </w:pPr>
            <w:ins w:id="27" w:author="储虎" w:date="2014-02-13T09:29:00Z">
              <w:r w:rsidRPr="00A03680">
                <w:rPr>
                  <w:rFonts w:ascii="宋体" w:eastAsia="宋体" w:hAnsi="宋体" w:cs="宋体" w:hint="eastAsia"/>
                  <w:kern w:val="0"/>
                  <w:sz w:val="20"/>
                  <w:szCs w:val="20"/>
                </w:rPr>
                <w:t>20元</w:t>
              </w:r>
            </w:ins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03680" w:rsidRPr="00A03680" w:rsidRDefault="00A03680" w:rsidP="00A03680">
            <w:pPr>
              <w:widowControl/>
              <w:jc w:val="center"/>
              <w:rPr>
                <w:ins w:id="28" w:author="储虎" w:date="2014-02-13T09:29:00Z"/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ins w:id="29" w:author="储虎" w:date="2014-02-13T09:29:00Z">
              <w:r w:rsidRPr="00A03680">
                <w:rPr>
                  <w:rFonts w:ascii="宋体" w:eastAsia="宋体" w:hAnsi="宋体" w:cs="宋体" w:hint="eastAsia"/>
                  <w:color w:val="000000"/>
                  <w:kern w:val="0"/>
                  <w:sz w:val="20"/>
                  <w:szCs w:val="20"/>
                </w:rPr>
                <w:t>150M</w:t>
              </w:r>
            </w:ins>
          </w:p>
        </w:tc>
      </w:tr>
      <w:tr w:rsidR="00A03680" w:rsidRPr="00A03680" w:rsidTr="00A03680">
        <w:trPr>
          <w:trHeight w:val="270"/>
          <w:jc w:val="center"/>
          <w:ins w:id="30" w:author="储虎" w:date="2014-02-13T09:29:00Z"/>
        </w:trPr>
        <w:tc>
          <w:tcPr>
            <w:tcW w:w="16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3680" w:rsidRPr="00A03680" w:rsidRDefault="00A03680" w:rsidP="00A03680">
            <w:pPr>
              <w:widowControl/>
              <w:jc w:val="left"/>
              <w:rPr>
                <w:ins w:id="31" w:author="储虎" w:date="2014-02-13T09:29:00Z"/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03680" w:rsidRPr="00A03680" w:rsidRDefault="00A03680" w:rsidP="00A03680">
            <w:pPr>
              <w:widowControl/>
              <w:jc w:val="center"/>
              <w:rPr>
                <w:ins w:id="32" w:author="储虎" w:date="2014-02-13T09:29:00Z"/>
                <w:rFonts w:ascii="宋体" w:eastAsia="宋体" w:hAnsi="宋体" w:cs="宋体"/>
                <w:kern w:val="0"/>
                <w:sz w:val="20"/>
                <w:szCs w:val="20"/>
              </w:rPr>
            </w:pPr>
            <w:ins w:id="33" w:author="储虎" w:date="2014-02-13T09:29:00Z">
              <w:r w:rsidRPr="00A03680">
                <w:rPr>
                  <w:rFonts w:ascii="宋体" w:eastAsia="宋体" w:hAnsi="宋体" w:cs="宋体" w:hint="eastAsia"/>
                  <w:kern w:val="0"/>
                  <w:sz w:val="20"/>
                  <w:szCs w:val="20"/>
                </w:rPr>
                <w:t>30元</w:t>
              </w:r>
            </w:ins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03680" w:rsidRPr="00A03680" w:rsidRDefault="00A03680" w:rsidP="00A03680">
            <w:pPr>
              <w:widowControl/>
              <w:jc w:val="center"/>
              <w:rPr>
                <w:ins w:id="34" w:author="储虎" w:date="2014-02-13T09:29:00Z"/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ins w:id="35" w:author="储虎" w:date="2014-02-13T09:29:00Z">
              <w:r w:rsidRPr="00A03680">
                <w:rPr>
                  <w:rFonts w:ascii="宋体" w:eastAsia="宋体" w:hAnsi="宋体" w:cs="宋体" w:hint="eastAsia"/>
                  <w:color w:val="000000"/>
                  <w:kern w:val="0"/>
                  <w:sz w:val="20"/>
                  <w:szCs w:val="20"/>
                </w:rPr>
                <w:t>300M</w:t>
              </w:r>
            </w:ins>
          </w:p>
        </w:tc>
      </w:tr>
      <w:tr w:rsidR="00A03680" w:rsidRPr="00A03680" w:rsidTr="00A03680">
        <w:trPr>
          <w:trHeight w:val="270"/>
          <w:jc w:val="center"/>
          <w:ins w:id="36" w:author="储虎" w:date="2014-02-13T09:29:00Z"/>
        </w:trPr>
        <w:tc>
          <w:tcPr>
            <w:tcW w:w="16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3680" w:rsidRPr="00A03680" w:rsidRDefault="00A03680" w:rsidP="00A03680">
            <w:pPr>
              <w:widowControl/>
              <w:jc w:val="left"/>
              <w:rPr>
                <w:ins w:id="37" w:author="储虎" w:date="2014-02-13T09:29:00Z"/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03680" w:rsidRPr="00A03680" w:rsidRDefault="00A03680" w:rsidP="00A03680">
            <w:pPr>
              <w:widowControl/>
              <w:jc w:val="center"/>
              <w:rPr>
                <w:ins w:id="38" w:author="储虎" w:date="2014-02-13T09:29:00Z"/>
                <w:rFonts w:ascii="宋体" w:eastAsia="宋体" w:hAnsi="宋体" w:cs="宋体"/>
                <w:kern w:val="0"/>
                <w:sz w:val="20"/>
                <w:szCs w:val="20"/>
              </w:rPr>
            </w:pPr>
            <w:ins w:id="39" w:author="储虎" w:date="2014-02-13T09:29:00Z">
              <w:r w:rsidRPr="00A03680">
                <w:rPr>
                  <w:rFonts w:ascii="宋体" w:eastAsia="宋体" w:hAnsi="宋体" w:cs="宋体" w:hint="eastAsia"/>
                  <w:kern w:val="0"/>
                  <w:sz w:val="20"/>
                  <w:szCs w:val="20"/>
                </w:rPr>
                <w:t>50元</w:t>
              </w:r>
            </w:ins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03680" w:rsidRPr="00A03680" w:rsidRDefault="00A03680" w:rsidP="00A03680">
            <w:pPr>
              <w:widowControl/>
              <w:jc w:val="center"/>
              <w:rPr>
                <w:ins w:id="40" w:author="储虎" w:date="2014-02-13T09:29:00Z"/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ins w:id="41" w:author="储虎" w:date="2014-02-13T09:29:00Z">
              <w:r w:rsidRPr="00A03680">
                <w:rPr>
                  <w:rFonts w:ascii="宋体" w:eastAsia="宋体" w:hAnsi="宋体" w:cs="宋体" w:hint="eastAsia"/>
                  <w:color w:val="000000"/>
                  <w:kern w:val="0"/>
                  <w:sz w:val="20"/>
                  <w:szCs w:val="20"/>
                </w:rPr>
                <w:t>800M</w:t>
              </w:r>
            </w:ins>
          </w:p>
        </w:tc>
      </w:tr>
      <w:tr w:rsidR="00A03680" w:rsidRPr="00A03680" w:rsidTr="00A03680">
        <w:trPr>
          <w:trHeight w:val="270"/>
          <w:jc w:val="center"/>
          <w:ins w:id="42" w:author="储虎" w:date="2014-02-13T09:29:00Z"/>
        </w:trPr>
        <w:tc>
          <w:tcPr>
            <w:tcW w:w="16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3680" w:rsidRPr="00A03680" w:rsidRDefault="00A03680" w:rsidP="00A03680">
            <w:pPr>
              <w:widowControl/>
              <w:jc w:val="left"/>
              <w:rPr>
                <w:ins w:id="43" w:author="储虎" w:date="2014-02-13T09:29:00Z"/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03680" w:rsidRPr="00A03680" w:rsidRDefault="00A03680" w:rsidP="00A03680">
            <w:pPr>
              <w:widowControl/>
              <w:jc w:val="center"/>
              <w:rPr>
                <w:ins w:id="44" w:author="储虎" w:date="2014-02-13T09:29:00Z"/>
                <w:rFonts w:ascii="宋体" w:eastAsia="宋体" w:hAnsi="宋体" w:cs="宋体"/>
                <w:kern w:val="0"/>
                <w:sz w:val="20"/>
                <w:szCs w:val="20"/>
              </w:rPr>
            </w:pPr>
            <w:ins w:id="45" w:author="储虎" w:date="2014-02-13T09:29:00Z">
              <w:r w:rsidRPr="00A03680">
                <w:rPr>
                  <w:rFonts w:ascii="宋体" w:eastAsia="宋体" w:hAnsi="宋体" w:cs="宋体" w:hint="eastAsia"/>
                  <w:kern w:val="0"/>
                  <w:sz w:val="20"/>
                  <w:szCs w:val="20"/>
                </w:rPr>
                <w:t>100元</w:t>
              </w:r>
            </w:ins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03680" w:rsidRPr="00A03680" w:rsidRDefault="00A03680" w:rsidP="00A03680">
            <w:pPr>
              <w:widowControl/>
              <w:jc w:val="center"/>
              <w:rPr>
                <w:ins w:id="46" w:author="储虎" w:date="2014-02-13T09:29:00Z"/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ins w:id="47" w:author="储虎" w:date="2014-02-13T09:29:00Z">
              <w:r w:rsidRPr="00A03680">
                <w:rPr>
                  <w:rFonts w:ascii="宋体" w:eastAsia="宋体" w:hAnsi="宋体" w:cs="宋体" w:hint="eastAsia"/>
                  <w:color w:val="000000"/>
                  <w:kern w:val="0"/>
                  <w:sz w:val="20"/>
                  <w:szCs w:val="20"/>
                </w:rPr>
                <w:t>2G</w:t>
              </w:r>
            </w:ins>
          </w:p>
        </w:tc>
      </w:tr>
      <w:tr w:rsidR="00A03680" w:rsidRPr="00A03680" w:rsidTr="00A03680">
        <w:trPr>
          <w:trHeight w:val="270"/>
          <w:jc w:val="center"/>
          <w:ins w:id="48" w:author="储虎" w:date="2014-02-13T09:29:00Z"/>
        </w:trPr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3680" w:rsidRPr="00A03680" w:rsidRDefault="00A03680" w:rsidP="00A03680">
            <w:pPr>
              <w:widowControl/>
              <w:jc w:val="center"/>
              <w:rPr>
                <w:ins w:id="49" w:author="储虎" w:date="2014-02-13T09:29:00Z"/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ins w:id="50" w:author="储虎" w:date="2014-02-13T09:29:00Z">
              <w:r w:rsidRPr="00A03680">
                <w:rPr>
                  <w:rFonts w:ascii="宋体" w:eastAsia="宋体" w:hAnsi="宋体" w:cs="宋体" w:hint="eastAsia"/>
                  <w:b/>
                  <w:bCs/>
                  <w:color w:val="000000"/>
                  <w:kern w:val="0"/>
                  <w:sz w:val="20"/>
                  <w:szCs w:val="20"/>
                </w:rPr>
                <w:t>E9本地包</w:t>
              </w:r>
            </w:ins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03680" w:rsidRPr="00A03680" w:rsidRDefault="00A03680" w:rsidP="00A03680">
            <w:pPr>
              <w:widowControl/>
              <w:jc w:val="center"/>
              <w:rPr>
                <w:ins w:id="51" w:author="储虎" w:date="2014-02-13T09:29:00Z"/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ins w:id="52" w:author="储虎" w:date="2014-02-13T09:29:00Z">
              <w:r w:rsidRPr="00A03680">
                <w:rPr>
                  <w:rFonts w:ascii="宋体" w:eastAsia="宋体" w:hAnsi="宋体" w:cs="宋体" w:hint="eastAsia"/>
                  <w:color w:val="000000"/>
                  <w:kern w:val="0"/>
                  <w:sz w:val="20"/>
                  <w:szCs w:val="20"/>
                </w:rPr>
                <w:t>15元</w:t>
              </w:r>
            </w:ins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03680" w:rsidRPr="00A03680" w:rsidRDefault="00A03680" w:rsidP="00A03680">
            <w:pPr>
              <w:widowControl/>
              <w:jc w:val="center"/>
              <w:rPr>
                <w:ins w:id="53" w:author="储虎" w:date="2014-02-13T09:29:00Z"/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ins w:id="54" w:author="储虎" w:date="2014-02-13T09:29:00Z">
              <w:r w:rsidRPr="00A03680">
                <w:rPr>
                  <w:rFonts w:ascii="宋体" w:eastAsia="宋体" w:hAnsi="宋体" w:cs="宋体" w:hint="eastAsia"/>
                  <w:color w:val="000000"/>
                  <w:kern w:val="0"/>
                  <w:sz w:val="20"/>
                  <w:szCs w:val="20"/>
                </w:rPr>
                <w:t>300M</w:t>
              </w:r>
            </w:ins>
          </w:p>
        </w:tc>
      </w:tr>
      <w:tr w:rsidR="00A03680" w:rsidRPr="00A03680" w:rsidTr="00A03680">
        <w:trPr>
          <w:trHeight w:val="270"/>
          <w:jc w:val="center"/>
          <w:ins w:id="55" w:author="储虎" w:date="2014-02-13T09:29:00Z"/>
        </w:trPr>
        <w:tc>
          <w:tcPr>
            <w:tcW w:w="165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3680" w:rsidRPr="00A03680" w:rsidRDefault="00A03680" w:rsidP="00A03680">
            <w:pPr>
              <w:widowControl/>
              <w:jc w:val="center"/>
              <w:rPr>
                <w:ins w:id="56" w:author="储虎" w:date="2014-02-13T09:29:00Z"/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ins w:id="57" w:author="储虎" w:date="2014-02-13T09:29:00Z">
              <w:r w:rsidRPr="00A03680">
                <w:rPr>
                  <w:rFonts w:ascii="宋体" w:eastAsia="宋体" w:hAnsi="宋体" w:cs="宋体" w:hint="eastAsia"/>
                  <w:b/>
                  <w:bCs/>
                  <w:color w:val="000000"/>
                  <w:kern w:val="0"/>
                  <w:sz w:val="20"/>
                  <w:szCs w:val="20"/>
                </w:rPr>
                <w:t>夜间流量包</w:t>
              </w:r>
            </w:ins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03680" w:rsidRPr="00A03680" w:rsidRDefault="00A03680" w:rsidP="00A03680">
            <w:pPr>
              <w:widowControl/>
              <w:jc w:val="center"/>
              <w:rPr>
                <w:ins w:id="58" w:author="储虎" w:date="2014-02-13T09:29:00Z"/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ins w:id="59" w:author="储虎" w:date="2014-02-13T09:29:00Z">
              <w:r w:rsidRPr="00A03680">
                <w:rPr>
                  <w:rFonts w:ascii="宋体" w:eastAsia="宋体" w:hAnsi="宋体" w:cs="宋体" w:hint="eastAsia"/>
                  <w:color w:val="000000"/>
                  <w:kern w:val="0"/>
                  <w:sz w:val="20"/>
                  <w:szCs w:val="20"/>
                </w:rPr>
                <w:t>10元</w:t>
              </w:r>
            </w:ins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03680" w:rsidRPr="00A03680" w:rsidRDefault="00A03680" w:rsidP="00A03680">
            <w:pPr>
              <w:widowControl/>
              <w:jc w:val="center"/>
              <w:rPr>
                <w:ins w:id="60" w:author="储虎" w:date="2014-02-13T09:29:00Z"/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ins w:id="61" w:author="储虎" w:date="2014-02-13T09:29:00Z">
              <w:r w:rsidRPr="00A03680">
                <w:rPr>
                  <w:rFonts w:ascii="宋体" w:eastAsia="宋体" w:hAnsi="宋体" w:cs="宋体" w:hint="eastAsia"/>
                  <w:color w:val="000000"/>
                  <w:kern w:val="0"/>
                  <w:sz w:val="20"/>
                  <w:szCs w:val="20"/>
                </w:rPr>
                <w:t>1G</w:t>
              </w:r>
            </w:ins>
          </w:p>
        </w:tc>
      </w:tr>
      <w:tr w:rsidR="00A03680" w:rsidRPr="00A03680" w:rsidTr="00A03680">
        <w:trPr>
          <w:trHeight w:val="270"/>
          <w:jc w:val="center"/>
          <w:ins w:id="62" w:author="储虎" w:date="2014-02-13T09:29:00Z"/>
        </w:trPr>
        <w:tc>
          <w:tcPr>
            <w:tcW w:w="16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3680" w:rsidRPr="00A03680" w:rsidRDefault="00A03680" w:rsidP="00A03680">
            <w:pPr>
              <w:widowControl/>
              <w:jc w:val="left"/>
              <w:rPr>
                <w:ins w:id="63" w:author="储虎" w:date="2014-02-13T09:29:00Z"/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03680" w:rsidRPr="00A03680" w:rsidRDefault="00A03680" w:rsidP="00A03680">
            <w:pPr>
              <w:widowControl/>
              <w:jc w:val="center"/>
              <w:rPr>
                <w:ins w:id="64" w:author="储虎" w:date="2014-02-13T09:29:00Z"/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ins w:id="65" w:author="储虎" w:date="2014-02-13T09:29:00Z">
              <w:r w:rsidRPr="00A03680">
                <w:rPr>
                  <w:rFonts w:ascii="宋体" w:eastAsia="宋体" w:hAnsi="宋体" w:cs="宋体" w:hint="eastAsia"/>
                  <w:color w:val="000000"/>
                  <w:kern w:val="0"/>
                  <w:sz w:val="20"/>
                  <w:szCs w:val="20"/>
                </w:rPr>
                <w:t>20元</w:t>
              </w:r>
            </w:ins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03680" w:rsidRPr="00A03680" w:rsidRDefault="00A03680" w:rsidP="00A03680">
            <w:pPr>
              <w:widowControl/>
              <w:jc w:val="center"/>
              <w:rPr>
                <w:ins w:id="66" w:author="储虎" w:date="2014-02-13T09:29:00Z"/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ins w:id="67" w:author="储虎" w:date="2014-02-13T09:29:00Z">
              <w:r w:rsidRPr="00A03680">
                <w:rPr>
                  <w:rFonts w:ascii="宋体" w:eastAsia="宋体" w:hAnsi="宋体" w:cs="宋体" w:hint="eastAsia"/>
                  <w:color w:val="000000"/>
                  <w:kern w:val="0"/>
                  <w:sz w:val="20"/>
                  <w:szCs w:val="20"/>
                </w:rPr>
                <w:t>3G</w:t>
              </w:r>
            </w:ins>
          </w:p>
        </w:tc>
      </w:tr>
      <w:tr w:rsidR="00A03680" w:rsidRPr="00A03680" w:rsidTr="00A03680">
        <w:trPr>
          <w:trHeight w:val="720"/>
          <w:jc w:val="center"/>
          <w:ins w:id="68" w:author="储虎" w:date="2014-02-13T09:29:00Z"/>
        </w:trPr>
        <w:tc>
          <w:tcPr>
            <w:tcW w:w="165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3680" w:rsidRPr="00A03680" w:rsidRDefault="00A03680" w:rsidP="00A03680">
            <w:pPr>
              <w:widowControl/>
              <w:jc w:val="center"/>
              <w:rPr>
                <w:ins w:id="69" w:author="储虎" w:date="2014-02-13T09:29:00Z"/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ins w:id="70" w:author="储虎" w:date="2014-02-13T09:29:00Z">
              <w:r w:rsidRPr="00A03680">
                <w:rPr>
                  <w:rFonts w:ascii="宋体" w:eastAsia="宋体" w:hAnsi="宋体" w:cs="宋体" w:hint="eastAsia"/>
                  <w:b/>
                  <w:bCs/>
                  <w:color w:val="000000"/>
                  <w:kern w:val="0"/>
                  <w:sz w:val="20"/>
                  <w:szCs w:val="20"/>
                </w:rPr>
                <w:t>定向流量包</w:t>
              </w:r>
            </w:ins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03680" w:rsidRPr="00A03680" w:rsidRDefault="00A03680" w:rsidP="00A03680">
            <w:pPr>
              <w:widowControl/>
              <w:jc w:val="left"/>
              <w:rPr>
                <w:ins w:id="71" w:author="储虎" w:date="2014-02-13T09:29:00Z"/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ins w:id="72" w:author="储虎" w:date="2014-02-13T09:29:00Z">
              <w:r w:rsidRPr="00A03680">
                <w:rPr>
                  <w:rFonts w:ascii="宋体" w:eastAsia="宋体" w:hAnsi="宋体" w:cs="宋体" w:hint="eastAsia"/>
                  <w:color w:val="000000"/>
                  <w:kern w:val="0"/>
                  <w:sz w:val="20"/>
                  <w:szCs w:val="20"/>
                </w:rPr>
                <w:t>6元QQ音乐</w:t>
              </w:r>
            </w:ins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03680" w:rsidRPr="00A03680" w:rsidRDefault="00A03680" w:rsidP="00A03680">
            <w:pPr>
              <w:widowControl/>
              <w:jc w:val="left"/>
              <w:rPr>
                <w:ins w:id="73" w:author="储虎" w:date="2014-02-13T09:29:00Z"/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ins w:id="74" w:author="储虎" w:date="2014-02-13T09:29:00Z">
              <w:r w:rsidRPr="00A03680">
                <w:rPr>
                  <w:rFonts w:ascii="宋体" w:eastAsia="宋体" w:hAnsi="宋体" w:cs="宋体" w:hint="eastAsia"/>
                  <w:color w:val="000000"/>
                  <w:kern w:val="0"/>
                  <w:sz w:val="20"/>
                  <w:szCs w:val="20"/>
                </w:rPr>
                <w:t>200M</w:t>
              </w:r>
              <w:r w:rsidRPr="00A03680">
                <w:rPr>
                  <w:rFonts w:ascii="宋体" w:eastAsia="宋体" w:hAnsi="宋体" w:cs="宋体" w:hint="eastAsia"/>
                  <w:color w:val="FF0000"/>
                  <w:kern w:val="0"/>
                  <w:sz w:val="20"/>
                  <w:szCs w:val="20"/>
                </w:rPr>
                <w:t>+800M（14年12月底）</w:t>
              </w:r>
              <w:r w:rsidRPr="00A03680">
                <w:rPr>
                  <w:rFonts w:ascii="宋体" w:eastAsia="宋体" w:hAnsi="宋体" w:cs="宋体" w:hint="eastAsia"/>
                  <w:color w:val="000000"/>
                  <w:kern w:val="0"/>
                  <w:sz w:val="20"/>
                  <w:szCs w:val="20"/>
                </w:rPr>
                <w:t xml:space="preserve"> </w:t>
              </w:r>
            </w:ins>
          </w:p>
        </w:tc>
      </w:tr>
      <w:tr w:rsidR="00A03680" w:rsidRPr="00A03680" w:rsidTr="00A03680">
        <w:trPr>
          <w:trHeight w:val="720"/>
          <w:jc w:val="center"/>
          <w:ins w:id="75" w:author="储虎" w:date="2014-02-13T09:29:00Z"/>
        </w:trPr>
        <w:tc>
          <w:tcPr>
            <w:tcW w:w="165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03680" w:rsidRPr="00A03680" w:rsidRDefault="00A03680" w:rsidP="00A03680">
            <w:pPr>
              <w:widowControl/>
              <w:jc w:val="left"/>
              <w:rPr>
                <w:ins w:id="76" w:author="储虎" w:date="2014-02-13T09:29:00Z"/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03680" w:rsidRPr="00A03680" w:rsidRDefault="00A03680" w:rsidP="00A03680">
            <w:pPr>
              <w:widowControl/>
              <w:jc w:val="left"/>
              <w:rPr>
                <w:ins w:id="77" w:author="储虎" w:date="2014-02-13T09:29:00Z"/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ins w:id="78" w:author="储虎" w:date="2014-02-13T09:29:00Z">
              <w:r w:rsidRPr="00A03680">
                <w:rPr>
                  <w:rFonts w:ascii="宋体" w:eastAsia="宋体" w:hAnsi="宋体" w:cs="宋体" w:hint="eastAsia"/>
                  <w:color w:val="000000"/>
                  <w:kern w:val="0"/>
                  <w:sz w:val="20"/>
                  <w:szCs w:val="20"/>
                </w:rPr>
                <w:t>19.9元优酷视频</w:t>
              </w:r>
            </w:ins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03680" w:rsidRPr="00A03680" w:rsidRDefault="00A03680" w:rsidP="00A03680">
            <w:pPr>
              <w:widowControl/>
              <w:jc w:val="left"/>
              <w:rPr>
                <w:ins w:id="79" w:author="储虎" w:date="2014-02-13T09:29:00Z"/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ins w:id="80" w:author="储虎" w:date="2014-02-13T09:29:00Z">
              <w:r w:rsidRPr="00A03680">
                <w:rPr>
                  <w:rFonts w:ascii="宋体" w:eastAsia="宋体" w:hAnsi="宋体" w:cs="宋体" w:hint="eastAsia"/>
                  <w:color w:val="000000"/>
                  <w:kern w:val="0"/>
                  <w:sz w:val="20"/>
                  <w:szCs w:val="20"/>
                </w:rPr>
                <w:t>500M</w:t>
              </w:r>
              <w:r w:rsidRPr="00A03680">
                <w:rPr>
                  <w:rFonts w:ascii="宋体" w:eastAsia="宋体" w:hAnsi="宋体" w:cs="宋体" w:hint="eastAsia"/>
                  <w:color w:val="FF0000"/>
                  <w:kern w:val="0"/>
                  <w:sz w:val="20"/>
                  <w:szCs w:val="20"/>
                </w:rPr>
                <w:t>+800M（14年3月底）</w:t>
              </w:r>
            </w:ins>
          </w:p>
        </w:tc>
      </w:tr>
    </w:tbl>
    <w:p w:rsidR="00A03680" w:rsidRPr="00071EA6" w:rsidRDefault="00A03680" w:rsidP="00071EA6">
      <w:pPr>
        <w:spacing w:line="360" w:lineRule="auto"/>
        <w:ind w:firstLine="420"/>
        <w:rPr>
          <w:rFonts w:asciiTheme="minorEastAsia" w:hAnsiTheme="minorEastAsia"/>
          <w:szCs w:val="21"/>
        </w:rPr>
      </w:pPr>
    </w:p>
    <w:p w:rsidR="0079721B" w:rsidRPr="00071EA6" w:rsidRDefault="00CC2F67" w:rsidP="00071EA6">
      <w:pPr>
        <w:pStyle w:val="3"/>
        <w:spacing w:line="360" w:lineRule="auto"/>
        <w:rPr>
          <w:rFonts w:asciiTheme="minorEastAsia" w:hAnsiTheme="minorEastAsia"/>
          <w:sz w:val="21"/>
          <w:szCs w:val="21"/>
        </w:rPr>
      </w:pPr>
      <w:r w:rsidRPr="00071EA6">
        <w:rPr>
          <w:rFonts w:asciiTheme="minorEastAsia" w:hAnsiTheme="minorEastAsia" w:hint="eastAsia"/>
          <w:sz w:val="21"/>
          <w:szCs w:val="21"/>
        </w:rPr>
        <w:t>流量</w:t>
      </w:r>
      <w:r w:rsidR="001A6CB3" w:rsidRPr="00071EA6">
        <w:rPr>
          <w:rFonts w:asciiTheme="minorEastAsia" w:hAnsiTheme="minorEastAsia" w:hint="eastAsia"/>
          <w:sz w:val="21"/>
          <w:szCs w:val="21"/>
        </w:rPr>
        <w:t>应用</w:t>
      </w:r>
      <w:r w:rsidR="0079721B" w:rsidRPr="00071EA6">
        <w:rPr>
          <w:rFonts w:asciiTheme="minorEastAsia" w:hAnsiTheme="minorEastAsia" w:hint="eastAsia"/>
          <w:sz w:val="21"/>
          <w:szCs w:val="21"/>
        </w:rPr>
        <w:t>配置</w:t>
      </w:r>
    </w:p>
    <w:p w:rsidR="001A6CB3" w:rsidRPr="00071EA6" w:rsidRDefault="005E2CBE" w:rsidP="00071EA6">
      <w:pPr>
        <w:spacing w:line="360" w:lineRule="auto"/>
        <w:ind w:firstLine="420"/>
        <w:rPr>
          <w:rFonts w:asciiTheme="minorEastAsia" w:hAnsiTheme="minorEastAsia"/>
          <w:szCs w:val="21"/>
        </w:rPr>
      </w:pPr>
      <w:r w:rsidRPr="00071EA6">
        <w:rPr>
          <w:rFonts w:asciiTheme="minorEastAsia" w:hAnsiTheme="minorEastAsia" w:hint="eastAsia"/>
          <w:szCs w:val="21"/>
        </w:rPr>
        <w:t>编号，应用</w:t>
      </w:r>
      <w:r w:rsidR="001A6CB3" w:rsidRPr="00071EA6">
        <w:rPr>
          <w:rFonts w:asciiTheme="minorEastAsia" w:hAnsiTheme="minorEastAsia" w:hint="eastAsia"/>
          <w:szCs w:val="21"/>
        </w:rPr>
        <w:t>名称，启用时间，失效时间（失效后，无法选择用来上报，但是在统计分析查询的时候可以用到）</w:t>
      </w:r>
      <w:r w:rsidRPr="00071EA6">
        <w:rPr>
          <w:rFonts w:asciiTheme="minorEastAsia" w:hAnsiTheme="minorEastAsia" w:hint="eastAsia"/>
          <w:szCs w:val="21"/>
        </w:rPr>
        <w:t>，酬金价格</w:t>
      </w:r>
      <w:r w:rsidR="00DC04D4" w:rsidRPr="00071EA6">
        <w:rPr>
          <w:rFonts w:asciiTheme="minorEastAsia" w:hAnsiTheme="minorEastAsia" w:hint="eastAsia"/>
          <w:szCs w:val="21"/>
        </w:rPr>
        <w:t>（当前：</w:t>
      </w:r>
      <w:ins w:id="81" w:author="储虎" w:date="2014-02-13T09:27:00Z">
        <w:r w:rsidR="00A03680">
          <w:rPr>
            <w:rFonts w:asciiTheme="minorEastAsia" w:hAnsiTheme="minorEastAsia" w:hint="eastAsia"/>
            <w:szCs w:val="21"/>
          </w:rPr>
          <w:t>流流</w:t>
        </w:r>
      </w:ins>
      <w:del w:id="82" w:author="储虎" w:date="2014-02-13T09:27:00Z">
        <w:r w:rsidR="00DC04D4" w:rsidRPr="00071EA6" w:rsidDel="00A03680">
          <w:rPr>
            <w:rFonts w:asciiTheme="minorEastAsia" w:hAnsiTheme="minorEastAsia" w:hint="eastAsia"/>
            <w:szCs w:val="21"/>
          </w:rPr>
          <w:delText>66</w:delText>
        </w:r>
      </w:del>
      <w:r w:rsidR="00DC04D4" w:rsidRPr="00071EA6">
        <w:rPr>
          <w:rFonts w:asciiTheme="minorEastAsia" w:hAnsiTheme="minorEastAsia" w:hint="eastAsia"/>
          <w:szCs w:val="21"/>
        </w:rPr>
        <w:t>顺2元，易信5元）</w:t>
      </w:r>
    </w:p>
    <w:p w:rsidR="0079721B" w:rsidRPr="00071EA6" w:rsidRDefault="00AB7783" w:rsidP="00071EA6">
      <w:pPr>
        <w:pStyle w:val="3"/>
        <w:spacing w:line="360" w:lineRule="auto"/>
        <w:rPr>
          <w:rFonts w:asciiTheme="minorEastAsia" w:hAnsiTheme="minorEastAsia"/>
          <w:sz w:val="21"/>
          <w:szCs w:val="21"/>
        </w:rPr>
      </w:pPr>
      <w:r w:rsidRPr="00071EA6">
        <w:rPr>
          <w:rFonts w:asciiTheme="minorEastAsia" w:hAnsiTheme="minorEastAsia" w:hint="eastAsia"/>
          <w:sz w:val="21"/>
          <w:szCs w:val="21"/>
        </w:rPr>
        <w:t>首日激活</w:t>
      </w:r>
      <w:r w:rsidR="0079721B" w:rsidRPr="00071EA6">
        <w:rPr>
          <w:rFonts w:asciiTheme="minorEastAsia" w:hAnsiTheme="minorEastAsia" w:hint="eastAsia"/>
          <w:sz w:val="21"/>
          <w:szCs w:val="21"/>
        </w:rPr>
        <w:t>配置</w:t>
      </w:r>
    </w:p>
    <w:p w:rsidR="00382702" w:rsidRDefault="00AB7783" w:rsidP="00071EA6">
      <w:pPr>
        <w:spacing w:line="360" w:lineRule="auto"/>
        <w:ind w:firstLine="420"/>
        <w:rPr>
          <w:ins w:id="83" w:author="储虎" w:date="2014-02-11T15:09:00Z"/>
          <w:rFonts w:asciiTheme="minorEastAsia" w:hAnsiTheme="minorEastAsia"/>
          <w:szCs w:val="21"/>
        </w:rPr>
      </w:pPr>
      <w:r w:rsidRPr="00071EA6">
        <w:rPr>
          <w:rFonts w:asciiTheme="minorEastAsia" w:hAnsiTheme="minorEastAsia" w:hint="eastAsia"/>
          <w:szCs w:val="21"/>
        </w:rPr>
        <w:t>配置首日激活的流量大小</w:t>
      </w:r>
      <w:r w:rsidR="00382702" w:rsidRPr="00071EA6">
        <w:rPr>
          <w:rFonts w:asciiTheme="minorEastAsia" w:hAnsiTheme="minorEastAsia" w:hint="eastAsia"/>
          <w:szCs w:val="21"/>
        </w:rPr>
        <w:t>，启用时间，失效时间（失效后，无法选择用来上报，但是在统计分析查询的时候可以用到）</w:t>
      </w:r>
      <w:r w:rsidR="00E80AFD" w:rsidRPr="00071EA6">
        <w:rPr>
          <w:rFonts w:asciiTheme="minorEastAsia" w:hAnsiTheme="minorEastAsia" w:hint="eastAsia"/>
          <w:szCs w:val="21"/>
        </w:rPr>
        <w:t>，默认30M</w:t>
      </w:r>
      <w:ins w:id="84" w:author="储虎" w:date="2014-02-11T15:09:00Z">
        <w:r w:rsidR="00F842E2">
          <w:rPr>
            <w:rFonts w:asciiTheme="minorEastAsia" w:hAnsiTheme="minorEastAsia" w:hint="eastAsia"/>
            <w:szCs w:val="21"/>
          </w:rPr>
          <w:t>，当用户首日的流量使用达到30M即达标，否则不达标。</w:t>
        </w:r>
      </w:ins>
    </w:p>
    <w:p w:rsidR="00ED452D" w:rsidRPr="00ED452D" w:rsidRDefault="00ED452D" w:rsidP="00071EA6">
      <w:pPr>
        <w:spacing w:line="360" w:lineRule="auto"/>
        <w:ind w:firstLine="420"/>
        <w:rPr>
          <w:rFonts w:asciiTheme="minorEastAsia" w:hAnsiTheme="minorEastAsia"/>
          <w:szCs w:val="21"/>
        </w:rPr>
      </w:pPr>
      <w:ins w:id="85" w:author="储虎" w:date="2014-02-11T15:09:00Z">
        <w:r>
          <w:rPr>
            <w:rFonts w:asciiTheme="minorEastAsia" w:hAnsiTheme="minorEastAsia" w:hint="eastAsia"/>
            <w:szCs w:val="21"/>
          </w:rPr>
          <w:t>首日激活，根据是否达标给予酬金</w:t>
        </w:r>
        <w:r w:rsidR="00F842E2">
          <w:rPr>
            <w:rFonts w:asciiTheme="minorEastAsia" w:hAnsiTheme="minorEastAsia" w:hint="eastAsia"/>
            <w:szCs w:val="21"/>
          </w:rPr>
          <w:t>，默认</w:t>
        </w:r>
      </w:ins>
      <w:ins w:id="86" w:author="储虎" w:date="2014-02-11T15:10:00Z">
        <w:r w:rsidR="00F842E2">
          <w:rPr>
            <w:rFonts w:asciiTheme="minorEastAsia" w:hAnsiTheme="minorEastAsia" w:hint="eastAsia"/>
            <w:szCs w:val="21"/>
          </w:rPr>
          <w:t>酬金为0，管理员可以进行配置修改</w:t>
        </w:r>
        <w:r w:rsidR="009D506D">
          <w:rPr>
            <w:rFonts w:asciiTheme="minorEastAsia" w:hAnsiTheme="minorEastAsia" w:hint="eastAsia"/>
            <w:szCs w:val="21"/>
          </w:rPr>
          <w:t>默认达标酬金。</w:t>
        </w:r>
      </w:ins>
    </w:p>
    <w:p w:rsidR="00F95E49" w:rsidRPr="00071EA6" w:rsidRDefault="00F95E49" w:rsidP="00071EA6">
      <w:pPr>
        <w:pStyle w:val="3"/>
        <w:spacing w:line="360" w:lineRule="auto"/>
        <w:rPr>
          <w:rFonts w:asciiTheme="minorEastAsia" w:hAnsiTheme="minorEastAsia"/>
          <w:sz w:val="21"/>
          <w:szCs w:val="21"/>
        </w:rPr>
      </w:pPr>
      <w:r w:rsidRPr="00071EA6">
        <w:rPr>
          <w:rFonts w:asciiTheme="minorEastAsia" w:hAnsiTheme="minorEastAsia" w:hint="eastAsia"/>
          <w:sz w:val="21"/>
          <w:szCs w:val="21"/>
        </w:rPr>
        <w:t>区域管理</w:t>
      </w:r>
    </w:p>
    <w:p w:rsidR="00F95E49" w:rsidRPr="00071EA6" w:rsidRDefault="00F95E49" w:rsidP="00071EA6">
      <w:pPr>
        <w:spacing w:line="360" w:lineRule="auto"/>
        <w:ind w:left="420"/>
        <w:rPr>
          <w:rFonts w:asciiTheme="minorEastAsia" w:hAnsiTheme="minorEastAsia"/>
          <w:szCs w:val="21"/>
        </w:rPr>
      </w:pPr>
      <w:r w:rsidRPr="00071EA6">
        <w:rPr>
          <w:rFonts w:asciiTheme="minorEastAsia" w:hAnsiTheme="minorEastAsia" w:hint="eastAsia"/>
          <w:szCs w:val="21"/>
        </w:rPr>
        <w:t>对德阳管辖范围内的区域进行进行管理。</w:t>
      </w:r>
    </w:p>
    <w:p w:rsidR="00F95E49" w:rsidRPr="00071EA6" w:rsidRDefault="00F95E49" w:rsidP="00071EA6">
      <w:pPr>
        <w:pStyle w:val="3"/>
        <w:spacing w:line="360" w:lineRule="auto"/>
        <w:rPr>
          <w:rFonts w:asciiTheme="minorEastAsia" w:hAnsiTheme="minorEastAsia"/>
          <w:sz w:val="21"/>
          <w:szCs w:val="21"/>
        </w:rPr>
      </w:pPr>
      <w:r w:rsidRPr="00071EA6">
        <w:rPr>
          <w:rFonts w:asciiTheme="minorEastAsia" w:hAnsiTheme="minorEastAsia" w:hint="eastAsia"/>
          <w:sz w:val="21"/>
          <w:szCs w:val="21"/>
        </w:rPr>
        <w:t>用户管理</w:t>
      </w:r>
    </w:p>
    <w:p w:rsidR="00F95E49" w:rsidRPr="00071EA6" w:rsidRDefault="00F95E49" w:rsidP="00071EA6">
      <w:pPr>
        <w:spacing w:line="360" w:lineRule="auto"/>
        <w:ind w:firstLine="420"/>
        <w:rPr>
          <w:rFonts w:asciiTheme="minorEastAsia" w:hAnsiTheme="minorEastAsia"/>
          <w:szCs w:val="21"/>
        </w:rPr>
      </w:pPr>
      <w:r w:rsidRPr="00071EA6">
        <w:rPr>
          <w:rFonts w:asciiTheme="minorEastAsia" w:hAnsiTheme="minorEastAsia" w:hint="eastAsia"/>
          <w:szCs w:val="21"/>
        </w:rPr>
        <w:t>对手机应用的用户进行账号管理，角色的划分（营业员、厅店经理、管理员）</w:t>
      </w:r>
      <w:r w:rsidR="00C37CD9" w:rsidRPr="00071EA6">
        <w:rPr>
          <w:rFonts w:asciiTheme="minorEastAsia" w:hAnsiTheme="minorEastAsia" w:hint="eastAsia"/>
          <w:szCs w:val="21"/>
        </w:rPr>
        <w:t>，具体提供以下功能：</w:t>
      </w:r>
    </w:p>
    <w:p w:rsidR="00C37CD9" w:rsidRPr="00071EA6" w:rsidRDefault="00C37CD9" w:rsidP="00071EA6">
      <w:pPr>
        <w:pStyle w:val="a3"/>
        <w:numPr>
          <w:ilvl w:val="0"/>
          <w:numId w:val="17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071EA6">
        <w:rPr>
          <w:rFonts w:asciiTheme="minorEastAsia" w:hAnsiTheme="minorEastAsia" w:hint="eastAsia"/>
          <w:szCs w:val="21"/>
        </w:rPr>
        <w:t>新增用户（用户名为手机号码，默认密码123456），用户姓名；</w:t>
      </w:r>
    </w:p>
    <w:p w:rsidR="00C37CD9" w:rsidRPr="00071EA6" w:rsidRDefault="00C37CD9" w:rsidP="00071EA6">
      <w:pPr>
        <w:pStyle w:val="a3"/>
        <w:numPr>
          <w:ilvl w:val="0"/>
          <w:numId w:val="17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071EA6">
        <w:rPr>
          <w:rFonts w:asciiTheme="minorEastAsia" w:hAnsiTheme="minorEastAsia" w:hint="eastAsia"/>
          <w:szCs w:val="21"/>
        </w:rPr>
        <w:t>用户信息修改，重置密码；</w:t>
      </w:r>
    </w:p>
    <w:p w:rsidR="00553EF9" w:rsidRPr="00071EA6" w:rsidRDefault="00553EF9" w:rsidP="00071EA6">
      <w:pPr>
        <w:pStyle w:val="2"/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r w:rsidRPr="00071EA6">
        <w:rPr>
          <w:rFonts w:asciiTheme="minorEastAsia" w:eastAsiaTheme="minorEastAsia" w:hAnsiTheme="minorEastAsia" w:hint="eastAsia"/>
          <w:sz w:val="21"/>
          <w:szCs w:val="21"/>
        </w:rPr>
        <w:lastRenderedPageBreak/>
        <w:t>信息上报</w:t>
      </w:r>
    </w:p>
    <w:p w:rsidR="00863AFB" w:rsidRPr="00071EA6" w:rsidRDefault="00F73AF4" w:rsidP="00071EA6">
      <w:pPr>
        <w:pStyle w:val="3"/>
        <w:spacing w:line="360" w:lineRule="auto"/>
        <w:rPr>
          <w:rFonts w:asciiTheme="minorEastAsia" w:hAnsiTheme="minorEastAsia"/>
          <w:sz w:val="21"/>
          <w:szCs w:val="21"/>
        </w:rPr>
      </w:pPr>
      <w:r w:rsidRPr="00071EA6">
        <w:rPr>
          <w:rFonts w:asciiTheme="minorEastAsia" w:hAnsiTheme="minorEastAsia" w:hint="eastAsia"/>
          <w:sz w:val="21"/>
          <w:szCs w:val="21"/>
        </w:rPr>
        <w:t>使用者</w:t>
      </w:r>
    </w:p>
    <w:p w:rsidR="00092961" w:rsidRPr="00071EA6" w:rsidRDefault="00F73AF4" w:rsidP="00071EA6">
      <w:pPr>
        <w:spacing w:line="360" w:lineRule="auto"/>
        <w:ind w:firstLine="420"/>
        <w:rPr>
          <w:rFonts w:asciiTheme="minorEastAsia" w:hAnsiTheme="minorEastAsia"/>
          <w:szCs w:val="21"/>
        </w:rPr>
      </w:pPr>
      <w:r w:rsidRPr="00071EA6">
        <w:rPr>
          <w:rFonts w:asciiTheme="minorEastAsia" w:hAnsiTheme="minorEastAsia" w:hint="eastAsia"/>
          <w:szCs w:val="21"/>
        </w:rPr>
        <w:t>营业员、厅店经理</w:t>
      </w:r>
    </w:p>
    <w:p w:rsidR="00021D40" w:rsidRPr="00071EA6" w:rsidRDefault="00021D40" w:rsidP="00071EA6">
      <w:pPr>
        <w:pStyle w:val="3"/>
        <w:spacing w:line="360" w:lineRule="auto"/>
        <w:rPr>
          <w:rFonts w:asciiTheme="minorEastAsia" w:hAnsiTheme="minorEastAsia"/>
          <w:sz w:val="21"/>
          <w:szCs w:val="21"/>
        </w:rPr>
      </w:pPr>
      <w:r w:rsidRPr="00071EA6">
        <w:rPr>
          <w:rFonts w:asciiTheme="minorEastAsia" w:hAnsiTheme="minorEastAsia" w:hint="eastAsia"/>
          <w:sz w:val="21"/>
          <w:szCs w:val="21"/>
        </w:rPr>
        <w:t>功能说明</w:t>
      </w:r>
    </w:p>
    <w:p w:rsidR="00F73AF4" w:rsidRPr="00071EA6" w:rsidRDefault="00F73AF4" w:rsidP="00071EA6">
      <w:pPr>
        <w:spacing w:line="360" w:lineRule="auto"/>
        <w:ind w:firstLine="420"/>
        <w:rPr>
          <w:rFonts w:asciiTheme="minorEastAsia" w:hAnsiTheme="minorEastAsia"/>
          <w:szCs w:val="21"/>
        </w:rPr>
      </w:pPr>
      <w:r w:rsidRPr="00071EA6">
        <w:rPr>
          <w:rFonts w:asciiTheme="minorEastAsia" w:hAnsiTheme="minorEastAsia" w:hint="eastAsia"/>
          <w:szCs w:val="21"/>
        </w:rPr>
        <w:t>用户登录系统后，选择信息上报功能后</w:t>
      </w:r>
      <w:r w:rsidR="00E60E04" w:rsidRPr="00071EA6">
        <w:rPr>
          <w:rFonts w:asciiTheme="minorEastAsia" w:hAnsiTheme="minorEastAsia" w:hint="eastAsia"/>
          <w:szCs w:val="21"/>
        </w:rPr>
        <w:t>，默认界面是当日已经上报的信息列表（显示</w:t>
      </w:r>
      <w:r w:rsidR="008058B0" w:rsidRPr="00071EA6">
        <w:rPr>
          <w:rFonts w:asciiTheme="minorEastAsia" w:hAnsiTheme="minorEastAsia" w:hint="eastAsia"/>
          <w:szCs w:val="21"/>
        </w:rPr>
        <w:t>编号，</w:t>
      </w:r>
      <w:r w:rsidR="00E60E04" w:rsidRPr="00071EA6">
        <w:rPr>
          <w:rFonts w:asciiTheme="minorEastAsia" w:hAnsiTheme="minorEastAsia" w:hint="eastAsia"/>
          <w:szCs w:val="21"/>
        </w:rPr>
        <w:t>手机号码、编辑按钮，点击当前栏，查看具体信息）</w:t>
      </w:r>
      <w:r w:rsidRPr="00071EA6">
        <w:rPr>
          <w:rFonts w:asciiTheme="minorEastAsia" w:hAnsiTheme="minorEastAsia" w:hint="eastAsia"/>
          <w:szCs w:val="21"/>
        </w:rPr>
        <w:t>，首先输入手机号码，提交后，系统查询该手机号码是否当日有提交记录，如果有本人提交过的信息，直接展现（已提交的默认勾选上），用户修改后重新提交，如果有其他用户提交过的信息，在展现的时候将信息进行变灰</w:t>
      </w:r>
      <w:r w:rsidR="0072731E" w:rsidRPr="00071EA6">
        <w:rPr>
          <w:rFonts w:asciiTheme="minorEastAsia" w:hAnsiTheme="minorEastAsia" w:hint="eastAsia"/>
          <w:szCs w:val="21"/>
        </w:rPr>
        <w:t>，当前用户无法再次选择，在信息填报页面显示历史提交过该号码的营业员信息。</w:t>
      </w:r>
    </w:p>
    <w:p w:rsidR="00F73AF4" w:rsidRPr="00071EA6" w:rsidRDefault="008058B0" w:rsidP="00071EA6">
      <w:pPr>
        <w:pStyle w:val="3"/>
        <w:spacing w:line="360" w:lineRule="auto"/>
        <w:rPr>
          <w:rFonts w:asciiTheme="minorEastAsia" w:hAnsiTheme="minorEastAsia"/>
          <w:sz w:val="21"/>
          <w:szCs w:val="21"/>
        </w:rPr>
      </w:pPr>
      <w:r w:rsidRPr="00071EA6">
        <w:rPr>
          <w:rFonts w:asciiTheme="minorEastAsia" w:hAnsiTheme="minorEastAsia" w:hint="eastAsia"/>
          <w:sz w:val="21"/>
          <w:szCs w:val="21"/>
        </w:rPr>
        <w:lastRenderedPageBreak/>
        <w:t>上报</w:t>
      </w:r>
      <w:r w:rsidR="00F73AF4" w:rsidRPr="00071EA6">
        <w:rPr>
          <w:rFonts w:asciiTheme="minorEastAsia" w:hAnsiTheme="minorEastAsia" w:hint="eastAsia"/>
          <w:sz w:val="21"/>
          <w:szCs w:val="21"/>
        </w:rPr>
        <w:t>流程图</w:t>
      </w:r>
    </w:p>
    <w:p w:rsidR="00092961" w:rsidRPr="00071EA6" w:rsidRDefault="00402E38" w:rsidP="00071EA6">
      <w:pPr>
        <w:spacing w:line="360" w:lineRule="auto"/>
        <w:jc w:val="center"/>
        <w:rPr>
          <w:rFonts w:asciiTheme="minorEastAsia" w:hAnsiTheme="minorEastAsia"/>
          <w:szCs w:val="21"/>
        </w:rPr>
      </w:pPr>
      <w:r w:rsidRPr="00071EA6">
        <w:rPr>
          <w:rFonts w:asciiTheme="minorEastAsia" w:hAnsiTheme="minorEastAsia"/>
          <w:szCs w:val="21"/>
        </w:rPr>
        <w:object w:dxaOrig="6558" w:dyaOrig="773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4.75pt;height:454.5pt" o:ole="">
            <v:imagedata r:id="rId9" o:title=""/>
          </v:shape>
          <o:OLEObject Type="Embed" ProgID="Visio.Drawing.11" ShapeID="_x0000_i1025" DrawAspect="Content" ObjectID="_1453789041" r:id="rId10"/>
        </w:object>
      </w:r>
    </w:p>
    <w:p w:rsidR="00553EF9" w:rsidRPr="00071EA6" w:rsidRDefault="00553EF9" w:rsidP="00071EA6">
      <w:pPr>
        <w:pStyle w:val="2"/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r w:rsidRPr="00071EA6">
        <w:rPr>
          <w:rFonts w:asciiTheme="minorEastAsia" w:eastAsiaTheme="minorEastAsia" w:hAnsiTheme="minorEastAsia" w:hint="eastAsia"/>
          <w:sz w:val="21"/>
          <w:szCs w:val="21"/>
        </w:rPr>
        <w:t>信息查询</w:t>
      </w:r>
      <w:r w:rsidR="00F34402" w:rsidRPr="00071EA6">
        <w:rPr>
          <w:rFonts w:asciiTheme="minorEastAsia" w:eastAsiaTheme="minorEastAsia" w:hAnsiTheme="minorEastAsia" w:hint="eastAsia"/>
          <w:sz w:val="21"/>
          <w:szCs w:val="21"/>
        </w:rPr>
        <w:t>（</w:t>
      </w:r>
      <w:r w:rsidR="00C678BB" w:rsidRPr="00071EA6">
        <w:rPr>
          <w:rFonts w:asciiTheme="minorEastAsia" w:eastAsiaTheme="minorEastAsia" w:hAnsiTheme="minorEastAsia" w:hint="eastAsia"/>
          <w:sz w:val="21"/>
          <w:szCs w:val="21"/>
        </w:rPr>
        <w:t>app端</w:t>
      </w:r>
      <w:r w:rsidR="00F34402" w:rsidRPr="00071EA6">
        <w:rPr>
          <w:rFonts w:asciiTheme="minorEastAsia" w:eastAsiaTheme="minorEastAsia" w:hAnsiTheme="minorEastAsia" w:hint="eastAsia"/>
          <w:sz w:val="21"/>
          <w:szCs w:val="21"/>
        </w:rPr>
        <w:t>）</w:t>
      </w:r>
    </w:p>
    <w:p w:rsidR="00765741" w:rsidRPr="00071EA6" w:rsidRDefault="00FF1B6E" w:rsidP="00071EA6">
      <w:pPr>
        <w:pStyle w:val="3"/>
        <w:spacing w:line="360" w:lineRule="auto"/>
        <w:rPr>
          <w:rFonts w:asciiTheme="minorEastAsia" w:hAnsiTheme="minorEastAsia"/>
          <w:sz w:val="21"/>
          <w:szCs w:val="21"/>
        </w:rPr>
      </w:pPr>
      <w:r w:rsidRPr="00071EA6">
        <w:rPr>
          <w:rFonts w:asciiTheme="minorEastAsia" w:hAnsiTheme="minorEastAsia" w:hint="eastAsia"/>
          <w:sz w:val="21"/>
          <w:szCs w:val="21"/>
        </w:rPr>
        <w:t>使用者</w:t>
      </w:r>
    </w:p>
    <w:p w:rsidR="00FF1B6E" w:rsidRPr="00071EA6" w:rsidRDefault="00FF1B6E" w:rsidP="00071EA6">
      <w:pPr>
        <w:spacing w:line="360" w:lineRule="auto"/>
        <w:ind w:firstLine="420"/>
        <w:rPr>
          <w:rFonts w:asciiTheme="minorEastAsia" w:hAnsiTheme="minorEastAsia"/>
          <w:szCs w:val="21"/>
        </w:rPr>
      </w:pPr>
      <w:r w:rsidRPr="00071EA6">
        <w:rPr>
          <w:rFonts w:asciiTheme="minorEastAsia" w:hAnsiTheme="minorEastAsia" w:hint="eastAsia"/>
          <w:szCs w:val="21"/>
        </w:rPr>
        <w:t>营业员、厅店经理</w:t>
      </w:r>
      <w:r w:rsidR="00B81095" w:rsidRPr="00071EA6">
        <w:rPr>
          <w:rFonts w:asciiTheme="minorEastAsia" w:hAnsiTheme="minorEastAsia" w:hint="eastAsia"/>
          <w:szCs w:val="21"/>
        </w:rPr>
        <w:t>、管理员</w:t>
      </w:r>
    </w:p>
    <w:p w:rsidR="00765741" w:rsidRPr="00071EA6" w:rsidRDefault="00FF1B6E" w:rsidP="00071EA6">
      <w:pPr>
        <w:pStyle w:val="3"/>
        <w:spacing w:line="360" w:lineRule="auto"/>
        <w:rPr>
          <w:rFonts w:asciiTheme="minorEastAsia" w:hAnsiTheme="minorEastAsia"/>
          <w:sz w:val="21"/>
          <w:szCs w:val="21"/>
        </w:rPr>
      </w:pPr>
      <w:r w:rsidRPr="00071EA6">
        <w:rPr>
          <w:rFonts w:asciiTheme="minorEastAsia" w:hAnsiTheme="minorEastAsia" w:hint="eastAsia"/>
          <w:sz w:val="21"/>
          <w:szCs w:val="21"/>
        </w:rPr>
        <w:t>功能说明</w:t>
      </w:r>
    </w:p>
    <w:p w:rsidR="00D72803" w:rsidRPr="00071EA6" w:rsidRDefault="00E640AA" w:rsidP="00071EA6">
      <w:pPr>
        <w:spacing w:line="360" w:lineRule="auto"/>
        <w:ind w:firstLine="420"/>
        <w:rPr>
          <w:rFonts w:asciiTheme="minorEastAsia" w:hAnsiTheme="minorEastAsia"/>
          <w:szCs w:val="21"/>
        </w:rPr>
      </w:pPr>
      <w:r w:rsidRPr="00071EA6">
        <w:rPr>
          <w:rFonts w:asciiTheme="minorEastAsia" w:hAnsiTheme="minorEastAsia" w:hint="eastAsia"/>
          <w:szCs w:val="21"/>
        </w:rPr>
        <w:t>用户登录系统后，根据不同的角色身份看到信息有些</w:t>
      </w:r>
      <w:r w:rsidR="00B30CF3" w:rsidRPr="00071EA6">
        <w:rPr>
          <w:rFonts w:asciiTheme="minorEastAsia" w:hAnsiTheme="minorEastAsia" w:hint="eastAsia"/>
          <w:szCs w:val="21"/>
        </w:rPr>
        <w:t>差异。</w:t>
      </w:r>
    </w:p>
    <w:p w:rsidR="00EF2A7A" w:rsidRPr="00071EA6" w:rsidRDefault="00EF2A7A" w:rsidP="00071EA6">
      <w:pPr>
        <w:spacing w:line="360" w:lineRule="auto"/>
        <w:ind w:firstLine="420"/>
        <w:rPr>
          <w:rFonts w:asciiTheme="minorEastAsia" w:hAnsiTheme="minorEastAsia"/>
          <w:szCs w:val="21"/>
        </w:rPr>
      </w:pPr>
      <w:r w:rsidRPr="00071EA6">
        <w:rPr>
          <w:rFonts w:asciiTheme="minorEastAsia" w:hAnsiTheme="minorEastAsia" w:hint="eastAsia"/>
          <w:szCs w:val="21"/>
        </w:rPr>
        <w:lastRenderedPageBreak/>
        <w:t>营业员：</w:t>
      </w:r>
      <w:r w:rsidR="00871223" w:rsidRPr="00071EA6">
        <w:rPr>
          <w:rFonts w:asciiTheme="minorEastAsia" w:hAnsiTheme="minorEastAsia" w:hint="eastAsia"/>
          <w:szCs w:val="21"/>
        </w:rPr>
        <w:t>可以通过时间段（最早时间不超过半年）、业务类型、进行查询，查询结果展示清淡列表（手机号码，受理时间，佣金金额），和汇总信息。</w:t>
      </w:r>
    </w:p>
    <w:p w:rsidR="00F04EC3" w:rsidRPr="00071EA6" w:rsidRDefault="00F04EC3" w:rsidP="00071EA6">
      <w:pPr>
        <w:spacing w:line="360" w:lineRule="auto"/>
        <w:ind w:firstLine="420"/>
        <w:rPr>
          <w:rFonts w:asciiTheme="minorEastAsia" w:hAnsiTheme="minorEastAsia"/>
          <w:szCs w:val="21"/>
        </w:rPr>
      </w:pPr>
      <w:r w:rsidRPr="00071EA6">
        <w:rPr>
          <w:rFonts w:asciiTheme="minorEastAsia" w:hAnsiTheme="minorEastAsia" w:hint="eastAsia"/>
          <w:szCs w:val="21"/>
        </w:rPr>
        <w:t>厅店经理：</w:t>
      </w:r>
      <w:r w:rsidR="00871223" w:rsidRPr="00071EA6">
        <w:rPr>
          <w:rFonts w:asciiTheme="minorEastAsia" w:hAnsiTheme="minorEastAsia" w:hint="eastAsia"/>
          <w:szCs w:val="21"/>
        </w:rPr>
        <w:t>可以通过时间段（最早时间不超过半年）、业务类型、</w:t>
      </w:r>
      <w:r w:rsidR="00CC5621" w:rsidRPr="00071EA6">
        <w:rPr>
          <w:rFonts w:asciiTheme="minorEastAsia" w:hAnsiTheme="minorEastAsia" w:hint="eastAsia"/>
          <w:szCs w:val="21"/>
        </w:rPr>
        <w:t>营业员姓名你</w:t>
      </w:r>
      <w:r w:rsidR="00871223" w:rsidRPr="00071EA6">
        <w:rPr>
          <w:rFonts w:asciiTheme="minorEastAsia" w:hAnsiTheme="minorEastAsia" w:hint="eastAsia"/>
          <w:szCs w:val="21"/>
        </w:rPr>
        <w:t>进行查询，查询结果展示清淡列表（手机号码，受理时间，佣金金额），和汇总信息</w:t>
      </w:r>
      <w:ins w:id="87" w:author="储虎" w:date="2014-02-13T09:31:00Z">
        <w:r w:rsidR="00E96BDC">
          <w:rPr>
            <w:rFonts w:asciiTheme="minorEastAsia" w:hAnsiTheme="minorEastAsia" w:hint="eastAsia"/>
            <w:szCs w:val="21"/>
          </w:rPr>
          <w:t>，可以</w:t>
        </w:r>
        <w:r w:rsidR="00BD05B5">
          <w:rPr>
            <w:rFonts w:asciiTheme="minorEastAsia" w:hAnsiTheme="minorEastAsia" w:hint="eastAsia"/>
            <w:szCs w:val="21"/>
          </w:rPr>
          <w:t>有</w:t>
        </w:r>
        <w:bookmarkStart w:id="88" w:name="_GoBack"/>
        <w:bookmarkEnd w:id="88"/>
        <w:r w:rsidR="00E96BDC">
          <w:rPr>
            <w:rFonts w:asciiTheme="minorEastAsia" w:hAnsiTheme="minorEastAsia" w:hint="eastAsia"/>
            <w:szCs w:val="21"/>
          </w:rPr>
          <w:t>一个本厅店的汇总数据</w:t>
        </w:r>
      </w:ins>
      <w:del w:id="89" w:author="储虎" w:date="2014-02-13T09:31:00Z">
        <w:r w:rsidR="00871223" w:rsidRPr="00071EA6" w:rsidDel="00E96BDC">
          <w:rPr>
            <w:rFonts w:asciiTheme="minorEastAsia" w:hAnsiTheme="minorEastAsia" w:hint="eastAsia"/>
            <w:szCs w:val="21"/>
          </w:rPr>
          <w:delText>。</w:delText>
        </w:r>
      </w:del>
    </w:p>
    <w:p w:rsidR="00F04EC3" w:rsidRPr="00071EA6" w:rsidRDefault="00F04EC3" w:rsidP="00071EA6">
      <w:pPr>
        <w:spacing w:line="360" w:lineRule="auto"/>
        <w:ind w:firstLine="420"/>
        <w:rPr>
          <w:rFonts w:asciiTheme="minorEastAsia" w:hAnsiTheme="minorEastAsia"/>
          <w:szCs w:val="21"/>
        </w:rPr>
      </w:pPr>
      <w:r w:rsidRPr="00071EA6">
        <w:rPr>
          <w:rFonts w:asciiTheme="minorEastAsia" w:hAnsiTheme="minorEastAsia" w:hint="eastAsia"/>
          <w:szCs w:val="21"/>
        </w:rPr>
        <w:t>管理员：</w:t>
      </w:r>
      <w:ins w:id="90" w:author="储虎" w:date="2014-02-11T15:10:00Z">
        <w:r w:rsidR="00994D2D" w:rsidRPr="00071EA6" w:rsidDel="00994D2D">
          <w:rPr>
            <w:rFonts w:asciiTheme="minorEastAsia" w:hAnsiTheme="minorEastAsia" w:hint="eastAsia"/>
            <w:szCs w:val="21"/>
          </w:rPr>
          <w:t xml:space="preserve"> </w:t>
        </w:r>
      </w:ins>
      <w:del w:id="91" w:author="储虎" w:date="2014-02-11T15:10:00Z">
        <w:r w:rsidR="00CC5621" w:rsidRPr="00071EA6" w:rsidDel="00994D2D">
          <w:rPr>
            <w:rFonts w:asciiTheme="minorEastAsia" w:hAnsiTheme="minorEastAsia" w:hint="eastAsia"/>
            <w:szCs w:val="21"/>
          </w:rPr>
          <w:delText>可以通过时间段（最早时间不超过半年）、业务类型、营业员姓名</w:delText>
        </w:r>
        <w:r w:rsidR="00C130AF" w:rsidRPr="00071EA6" w:rsidDel="00994D2D">
          <w:rPr>
            <w:rFonts w:asciiTheme="minorEastAsia" w:hAnsiTheme="minorEastAsia" w:hint="eastAsia"/>
            <w:szCs w:val="21"/>
          </w:rPr>
          <w:delText>、营业厅</w:delText>
        </w:r>
        <w:r w:rsidR="00CC5621" w:rsidRPr="00071EA6" w:rsidDel="00994D2D">
          <w:rPr>
            <w:rFonts w:asciiTheme="minorEastAsia" w:hAnsiTheme="minorEastAsia" w:hint="eastAsia"/>
            <w:szCs w:val="21"/>
          </w:rPr>
          <w:delText>你进行查询，查询结果展示清淡列表（手机号码，受理时间，佣金金额），和汇总信息。</w:delText>
        </w:r>
      </w:del>
      <w:ins w:id="92" w:author="储虎" w:date="2014-02-11T15:10:00Z">
        <w:r w:rsidR="00994D2D">
          <w:rPr>
            <w:rFonts w:asciiTheme="minorEastAsia" w:hAnsiTheme="minorEastAsia" w:hint="eastAsia"/>
            <w:szCs w:val="21"/>
          </w:rPr>
          <w:t>管理员进入app后，可以</w:t>
        </w:r>
      </w:ins>
      <w:ins w:id="93" w:author="储虎" w:date="2014-02-11T15:11:00Z">
        <w:r w:rsidR="00994D2D">
          <w:rPr>
            <w:rFonts w:asciiTheme="minorEastAsia" w:hAnsiTheme="minorEastAsia" w:hint="eastAsia"/>
            <w:szCs w:val="21"/>
          </w:rPr>
          <w:t>根据时间段查看按照业务类型进行的上报数的统计，默认时间段为前一天</w:t>
        </w:r>
        <w:r w:rsidR="009F64A3">
          <w:rPr>
            <w:rFonts w:asciiTheme="minorEastAsia" w:hAnsiTheme="minorEastAsia" w:hint="eastAsia"/>
            <w:szCs w:val="21"/>
          </w:rPr>
          <w:t>（时间段，精确到天）</w:t>
        </w:r>
      </w:ins>
    </w:p>
    <w:p w:rsidR="00601BCB" w:rsidRPr="00071EA6" w:rsidRDefault="00601BCB">
      <w:pPr>
        <w:spacing w:line="360" w:lineRule="auto"/>
        <w:ind w:firstLine="420"/>
        <w:rPr>
          <w:rFonts w:asciiTheme="minorEastAsia" w:hAnsiTheme="minorEastAsia"/>
          <w:szCs w:val="21"/>
        </w:rPr>
        <w:pPrChange w:id="94" w:author="储虎" w:date="2014-02-11T15:10:00Z">
          <w:pPr>
            <w:pStyle w:val="2"/>
            <w:spacing w:line="360" w:lineRule="auto"/>
          </w:pPr>
        </w:pPrChange>
      </w:pPr>
      <w:r w:rsidRPr="00071EA6">
        <w:rPr>
          <w:rFonts w:asciiTheme="minorEastAsia" w:hAnsiTheme="minorEastAsia" w:hint="eastAsia"/>
          <w:szCs w:val="21"/>
        </w:rPr>
        <w:t>数据接口</w:t>
      </w:r>
    </w:p>
    <w:p w:rsidR="000B5976" w:rsidRPr="00071EA6" w:rsidRDefault="000B5976" w:rsidP="00071EA6">
      <w:pPr>
        <w:spacing w:line="360" w:lineRule="auto"/>
        <w:ind w:firstLine="420"/>
        <w:rPr>
          <w:rFonts w:asciiTheme="minorEastAsia" w:hAnsiTheme="minorEastAsia"/>
          <w:szCs w:val="21"/>
        </w:rPr>
      </w:pPr>
      <w:r w:rsidRPr="00071EA6">
        <w:rPr>
          <w:rFonts w:asciiTheme="minorEastAsia" w:hAnsiTheme="minorEastAsia" w:hint="eastAsia"/>
          <w:szCs w:val="21"/>
        </w:rPr>
        <w:t>系统将通过接口的方式，与CRM对接，每天采集上报的号码的业务数据信息用于计算酬金数值。</w:t>
      </w:r>
    </w:p>
    <w:p w:rsidR="000B5976" w:rsidRPr="00071EA6" w:rsidRDefault="000B5976" w:rsidP="00071EA6">
      <w:pPr>
        <w:spacing w:line="360" w:lineRule="auto"/>
        <w:ind w:firstLine="420"/>
        <w:rPr>
          <w:rFonts w:asciiTheme="minorEastAsia" w:hAnsiTheme="minorEastAsia"/>
          <w:szCs w:val="21"/>
        </w:rPr>
      </w:pPr>
      <w:r w:rsidRPr="00071EA6">
        <w:rPr>
          <w:rFonts w:asciiTheme="minorEastAsia" w:hAnsiTheme="minorEastAsia" w:hint="eastAsia"/>
          <w:szCs w:val="21"/>
        </w:rPr>
        <w:t>流量包订购信息、首日激活中激活当天流量使用总值通过CRM接口提供。</w:t>
      </w:r>
    </w:p>
    <w:p w:rsidR="000B5976" w:rsidRPr="00071EA6" w:rsidRDefault="000B5976" w:rsidP="00071EA6">
      <w:pPr>
        <w:spacing w:line="360" w:lineRule="auto"/>
        <w:ind w:firstLine="420"/>
        <w:rPr>
          <w:rFonts w:asciiTheme="minorEastAsia" w:hAnsiTheme="minorEastAsia"/>
          <w:szCs w:val="21"/>
        </w:rPr>
      </w:pPr>
      <w:r w:rsidRPr="00071EA6">
        <w:rPr>
          <w:rFonts w:asciiTheme="minorEastAsia" w:hAnsiTheme="minorEastAsia" w:hint="eastAsia"/>
          <w:szCs w:val="21"/>
          <w:highlight w:val="yellow"/>
        </w:rPr>
        <w:t>流量应用的激活数据来源</w:t>
      </w:r>
      <w:del w:id="95" w:author="储虎" w:date="2014-02-11T15:12:00Z">
        <w:r w:rsidRPr="00071EA6" w:rsidDel="002C5B7A">
          <w:rPr>
            <w:rFonts w:asciiTheme="minorEastAsia" w:hAnsiTheme="minorEastAsia" w:hint="eastAsia"/>
            <w:szCs w:val="21"/>
            <w:highlight w:val="yellow"/>
          </w:rPr>
          <w:delText>，待定。</w:delText>
        </w:r>
      </w:del>
      <w:ins w:id="96" w:author="储虎" w:date="2014-02-11T15:12:00Z">
        <w:r w:rsidR="002C5B7A">
          <w:rPr>
            <w:rFonts w:asciiTheme="minorEastAsia" w:hAnsiTheme="minorEastAsia" w:hint="eastAsia"/>
            <w:szCs w:val="21"/>
          </w:rPr>
          <w:t>:每个月管理员对有流量应用的手机号码和流量应用的名称导出成Excel，由管理员</w:t>
        </w:r>
      </w:ins>
      <w:ins w:id="97" w:author="储虎" w:date="2014-02-11T15:13:00Z">
        <w:r w:rsidR="002C5B7A">
          <w:rPr>
            <w:rFonts w:asciiTheme="minorEastAsia" w:hAnsiTheme="minorEastAsia" w:hint="eastAsia"/>
            <w:szCs w:val="21"/>
          </w:rPr>
          <w:t>提供给app提供商提取激活数据后，再将Excel返回给我们导入系统。（初期可以由我们手工导入导出，后续需要做到系统功能让客户方管理员来操作）</w:t>
        </w:r>
      </w:ins>
    </w:p>
    <w:p w:rsidR="00601BCB" w:rsidRPr="00071EA6" w:rsidRDefault="00601BCB" w:rsidP="00071EA6">
      <w:pPr>
        <w:pStyle w:val="3"/>
        <w:spacing w:line="360" w:lineRule="auto"/>
        <w:rPr>
          <w:rFonts w:asciiTheme="minorEastAsia" w:hAnsiTheme="minorEastAsia"/>
          <w:sz w:val="21"/>
          <w:szCs w:val="21"/>
        </w:rPr>
      </w:pPr>
      <w:r w:rsidRPr="00071EA6">
        <w:rPr>
          <w:rFonts w:asciiTheme="minorEastAsia" w:hAnsiTheme="minorEastAsia" w:hint="eastAsia"/>
          <w:sz w:val="21"/>
          <w:szCs w:val="21"/>
        </w:rPr>
        <w:t>接口方式</w:t>
      </w:r>
    </w:p>
    <w:p w:rsidR="00553EF9" w:rsidRPr="00071EA6" w:rsidRDefault="00804ABE" w:rsidP="00071EA6">
      <w:pPr>
        <w:spacing w:line="360" w:lineRule="auto"/>
        <w:ind w:firstLine="420"/>
        <w:rPr>
          <w:rFonts w:asciiTheme="minorEastAsia" w:hAnsiTheme="minorEastAsia"/>
          <w:szCs w:val="21"/>
        </w:rPr>
      </w:pPr>
      <w:r w:rsidRPr="00071EA6">
        <w:rPr>
          <w:rFonts w:asciiTheme="minorEastAsia" w:hAnsiTheme="minorEastAsia" w:hint="eastAsia"/>
          <w:szCs w:val="21"/>
        </w:rPr>
        <w:t>CRM数据接口采用Oracle数据库接口表的方式实现，系统将当天上报的业务号码写入接口表，由CRM处根据接口表的号码及其需要查询的业务内容，写入查询内容结果接口表，不同的业务内容写入不同的表。</w:t>
      </w:r>
    </w:p>
    <w:p w:rsidR="00804ABE" w:rsidRPr="00071EA6" w:rsidRDefault="0036575B" w:rsidP="00071EA6">
      <w:pPr>
        <w:pStyle w:val="a3"/>
        <w:numPr>
          <w:ilvl w:val="0"/>
          <w:numId w:val="16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071EA6">
        <w:rPr>
          <w:rFonts w:asciiTheme="minorEastAsia" w:hAnsiTheme="minorEastAsia" w:hint="eastAsia"/>
          <w:szCs w:val="21"/>
        </w:rPr>
        <w:t>系统每天</w:t>
      </w:r>
      <w:r w:rsidR="00B639F5" w:rsidRPr="00071EA6">
        <w:rPr>
          <w:rFonts w:asciiTheme="minorEastAsia" w:hAnsiTheme="minorEastAsia" w:hint="eastAsia"/>
          <w:szCs w:val="21"/>
        </w:rPr>
        <w:t>晚上1</w:t>
      </w:r>
      <w:r w:rsidRPr="00071EA6">
        <w:rPr>
          <w:rFonts w:asciiTheme="minorEastAsia" w:hAnsiTheme="minorEastAsia" w:hint="eastAsia"/>
          <w:szCs w:val="21"/>
        </w:rPr>
        <w:t>0点</w:t>
      </w:r>
      <w:r w:rsidR="00B639F5" w:rsidRPr="00071EA6">
        <w:rPr>
          <w:rFonts w:asciiTheme="minorEastAsia" w:hAnsiTheme="minorEastAsia" w:hint="eastAsia"/>
          <w:szCs w:val="21"/>
        </w:rPr>
        <w:t>将当天</w:t>
      </w:r>
      <w:r w:rsidRPr="00071EA6">
        <w:rPr>
          <w:rFonts w:asciiTheme="minorEastAsia" w:hAnsiTheme="minorEastAsia" w:hint="eastAsia"/>
          <w:szCs w:val="21"/>
        </w:rPr>
        <w:t>的填报的号码</w:t>
      </w:r>
      <w:r w:rsidR="00B639F5" w:rsidRPr="00071EA6">
        <w:rPr>
          <w:rFonts w:asciiTheme="minorEastAsia" w:hAnsiTheme="minorEastAsia" w:hint="eastAsia"/>
          <w:szCs w:val="21"/>
        </w:rPr>
        <w:t>及头一天未反馈查询结果的号码</w:t>
      </w:r>
      <w:r w:rsidRPr="00071EA6">
        <w:rPr>
          <w:rFonts w:asciiTheme="minorEastAsia" w:hAnsiTheme="minorEastAsia" w:hint="eastAsia"/>
          <w:szCs w:val="21"/>
        </w:rPr>
        <w:t>及需要查询的业务信息写入中间接口表；</w:t>
      </w:r>
    </w:p>
    <w:p w:rsidR="0036575B" w:rsidRPr="00071EA6" w:rsidRDefault="0036575B" w:rsidP="00071EA6">
      <w:pPr>
        <w:pStyle w:val="a3"/>
        <w:numPr>
          <w:ilvl w:val="0"/>
          <w:numId w:val="16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071EA6">
        <w:rPr>
          <w:rFonts w:asciiTheme="minorEastAsia" w:hAnsiTheme="minorEastAsia" w:hint="eastAsia"/>
          <w:szCs w:val="21"/>
        </w:rPr>
        <w:t>CRM根据中间接口表的号码、需要查询的业务内容，在系统里面查询到数据后写入结果接口表；</w:t>
      </w:r>
    </w:p>
    <w:p w:rsidR="009B691B" w:rsidRDefault="0036575B" w:rsidP="00071EA6">
      <w:pPr>
        <w:pStyle w:val="a3"/>
        <w:numPr>
          <w:ilvl w:val="0"/>
          <w:numId w:val="16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071EA6">
        <w:rPr>
          <w:rFonts w:asciiTheme="minorEastAsia" w:hAnsiTheme="minorEastAsia" w:hint="eastAsia"/>
          <w:szCs w:val="21"/>
        </w:rPr>
        <w:t>系统每天临晨7点左右读取接口表的查询数据，计算酬金信息。</w:t>
      </w:r>
    </w:p>
    <w:p w:rsidR="00387B46" w:rsidRPr="00071EA6" w:rsidRDefault="00387B46" w:rsidP="00387B46">
      <w:pPr>
        <w:pStyle w:val="1"/>
        <w:spacing w:line="360" w:lineRule="auto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系统部署</w:t>
      </w:r>
    </w:p>
    <w:p w:rsidR="00387B46" w:rsidRDefault="00387B46" w:rsidP="00387B46">
      <w:pPr>
        <w:spacing w:line="360" w:lineRule="auto"/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根据之前与IT部门的沟通，为保证CRM业务系统的数据的安全性，同时又能为手机应</w:t>
      </w:r>
      <w:r>
        <w:rPr>
          <w:rFonts w:asciiTheme="minorEastAsia" w:hAnsiTheme="minorEastAsia" w:hint="eastAsia"/>
          <w:szCs w:val="21"/>
        </w:rPr>
        <w:lastRenderedPageBreak/>
        <w:t>用提供接口数据，在本次项目中需要至少两台服务器</w:t>
      </w:r>
      <w:r w:rsidR="0034589D">
        <w:rPr>
          <w:rFonts w:asciiTheme="minorEastAsia" w:hAnsiTheme="minorEastAsia" w:hint="eastAsia"/>
          <w:szCs w:val="21"/>
        </w:rPr>
        <w:t>，具体部署配置如下：</w:t>
      </w:r>
    </w:p>
    <w:p w:rsidR="00035422" w:rsidRPr="00143C5F" w:rsidRDefault="00035422" w:rsidP="00035422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object w:dxaOrig="11601" w:dyaOrig="4843">
          <v:shape id="_x0000_i1026" type="#_x0000_t75" style="width:414.75pt;height:173.25pt" o:ole="">
            <v:imagedata r:id="rId11" o:title=""/>
          </v:shape>
          <o:OLEObject Type="Embed" ProgID="Visio.Drawing.11" ShapeID="_x0000_i1026" DrawAspect="Content" ObjectID="_1453789042" r:id="rId12"/>
        </w:object>
      </w:r>
      <w:r w:rsidRPr="00143C5F">
        <w:rPr>
          <w:rFonts w:asciiTheme="minorEastAsia" w:hAnsiTheme="minorEastAsia" w:hint="eastAsia"/>
          <w:sz w:val="24"/>
          <w:szCs w:val="24"/>
        </w:rPr>
        <w:t>两台服务器设备</w:t>
      </w:r>
      <w:r>
        <w:rPr>
          <w:rFonts w:asciiTheme="minorEastAsia" w:hAnsiTheme="minorEastAsia" w:hint="eastAsia"/>
          <w:sz w:val="24"/>
          <w:szCs w:val="24"/>
        </w:rPr>
        <w:t>说明</w:t>
      </w:r>
    </w:p>
    <w:p w:rsidR="00035422" w:rsidRPr="00143C5F" w:rsidRDefault="00035422" w:rsidP="00035422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796941">
        <w:rPr>
          <w:rFonts w:asciiTheme="minorEastAsia" w:hAnsiTheme="minorEastAsia" w:hint="eastAsia"/>
          <w:b/>
          <w:sz w:val="24"/>
          <w:szCs w:val="24"/>
        </w:rPr>
        <w:t>应用服务器</w:t>
      </w:r>
      <w:r w:rsidRPr="00143C5F">
        <w:rPr>
          <w:rFonts w:asciiTheme="minorEastAsia" w:hAnsiTheme="minorEastAsia" w:hint="eastAsia"/>
          <w:sz w:val="24"/>
          <w:szCs w:val="24"/>
        </w:rPr>
        <w:t>：主要部署系统所用的数据库及应用等，采用Windows 2008 R2 SP1 企业版操作系统，双网卡，一个网卡接互联网网络，一个网卡与接口服务器直连。</w:t>
      </w:r>
    </w:p>
    <w:p w:rsidR="00035422" w:rsidRPr="00143C5F" w:rsidRDefault="00035422" w:rsidP="00035422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796941">
        <w:rPr>
          <w:rFonts w:asciiTheme="minorEastAsia" w:hAnsiTheme="minorEastAsia" w:hint="eastAsia"/>
          <w:b/>
          <w:sz w:val="24"/>
          <w:szCs w:val="24"/>
        </w:rPr>
        <w:t>接口服务器</w:t>
      </w:r>
      <w:r w:rsidRPr="00143C5F">
        <w:rPr>
          <w:rFonts w:asciiTheme="minorEastAsia" w:hAnsiTheme="minorEastAsia" w:hint="eastAsia"/>
          <w:sz w:val="24"/>
          <w:szCs w:val="24"/>
        </w:rPr>
        <w:t>：主要部署接口同步和短信同步程序，采用CentOS 6</w:t>
      </w:r>
      <w:r>
        <w:rPr>
          <w:rFonts w:asciiTheme="minorEastAsia" w:hAnsiTheme="minorEastAsia" w:hint="eastAsia"/>
          <w:sz w:val="24"/>
          <w:szCs w:val="24"/>
        </w:rPr>
        <w:t>.</w:t>
      </w:r>
      <w:r w:rsidRPr="00143C5F">
        <w:rPr>
          <w:rFonts w:asciiTheme="minorEastAsia" w:hAnsiTheme="minorEastAsia" w:hint="eastAsia"/>
          <w:sz w:val="24"/>
          <w:szCs w:val="24"/>
        </w:rPr>
        <w:t>4系统；双网卡，一个与应用服务器直连，一个链接电信</w:t>
      </w:r>
      <w:r>
        <w:rPr>
          <w:rFonts w:asciiTheme="minorEastAsia" w:hAnsiTheme="minorEastAsia" w:hint="eastAsia"/>
          <w:sz w:val="24"/>
          <w:szCs w:val="24"/>
        </w:rPr>
        <w:t>DCN内网与数据库</w:t>
      </w:r>
      <w:r w:rsidRPr="00143C5F">
        <w:rPr>
          <w:rFonts w:asciiTheme="minorEastAsia" w:hAnsiTheme="minorEastAsia" w:hint="eastAsia"/>
          <w:sz w:val="24"/>
          <w:szCs w:val="24"/>
        </w:rPr>
        <w:t>服务器通讯。</w:t>
      </w:r>
    </w:p>
    <w:p w:rsidR="00035422" w:rsidRPr="00143C5F" w:rsidRDefault="00035422" w:rsidP="00035422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035422" w:rsidRPr="00796941" w:rsidRDefault="00035422" w:rsidP="00035422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 w:rsidRPr="00796941">
        <w:rPr>
          <w:rFonts w:asciiTheme="minorEastAsia" w:hAnsiTheme="minorEastAsia" w:hint="eastAsia"/>
          <w:b/>
          <w:sz w:val="24"/>
          <w:szCs w:val="24"/>
        </w:rPr>
        <w:t>相应安全措施：</w:t>
      </w:r>
    </w:p>
    <w:p w:rsidR="00035422" w:rsidRPr="00143C5F" w:rsidRDefault="00035422" w:rsidP="00035422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796941">
        <w:rPr>
          <w:rFonts w:asciiTheme="minorEastAsia" w:hAnsiTheme="minorEastAsia" w:hint="eastAsia"/>
          <w:b/>
          <w:sz w:val="24"/>
          <w:szCs w:val="24"/>
        </w:rPr>
        <w:t>应用服务器</w:t>
      </w:r>
      <w:r w:rsidRPr="00143C5F">
        <w:rPr>
          <w:rFonts w:asciiTheme="minorEastAsia" w:hAnsiTheme="minorEastAsia" w:hint="eastAsia"/>
          <w:sz w:val="24"/>
          <w:szCs w:val="24"/>
        </w:rPr>
        <w:t>：安装杀毒软件、防火墙软件，创建IP安全策略，仅开放对互联网开放的几个端口；</w:t>
      </w:r>
      <w:r>
        <w:rPr>
          <w:rFonts w:asciiTheme="minorEastAsia" w:hAnsiTheme="minorEastAsia" w:hint="eastAsia"/>
          <w:sz w:val="24"/>
          <w:szCs w:val="24"/>
        </w:rPr>
        <w:t>关闭不用的服务，设置复杂密码等。</w:t>
      </w:r>
    </w:p>
    <w:p w:rsidR="00035422" w:rsidRPr="00143C5F" w:rsidRDefault="00035422" w:rsidP="00035422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796941">
        <w:rPr>
          <w:rFonts w:asciiTheme="minorEastAsia" w:hAnsiTheme="minorEastAsia" w:hint="eastAsia"/>
          <w:b/>
          <w:sz w:val="24"/>
          <w:szCs w:val="24"/>
        </w:rPr>
        <w:t>接口服务器</w:t>
      </w:r>
      <w:r>
        <w:rPr>
          <w:rFonts w:asciiTheme="minorEastAsia" w:hAnsiTheme="minorEastAsia" w:hint="eastAsia"/>
          <w:sz w:val="24"/>
          <w:szCs w:val="24"/>
        </w:rPr>
        <w:t>：配置</w:t>
      </w:r>
      <w:r w:rsidRPr="00143C5F">
        <w:rPr>
          <w:rFonts w:asciiTheme="minorEastAsia" w:hAnsiTheme="minorEastAsia" w:hint="eastAsia"/>
          <w:sz w:val="24"/>
          <w:szCs w:val="24"/>
        </w:rPr>
        <w:t>iptables策略，</w:t>
      </w:r>
      <w:r>
        <w:rPr>
          <w:rFonts w:asciiTheme="minorEastAsia" w:hAnsiTheme="minorEastAsia" w:hint="eastAsia"/>
          <w:sz w:val="24"/>
          <w:szCs w:val="24"/>
        </w:rPr>
        <w:t>对应用服务器访问接口服务器进行控制，将不用的服务停掉。</w:t>
      </w:r>
    </w:p>
    <w:sectPr w:rsidR="00035422" w:rsidRPr="00143C5F"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1A15" w:rsidRDefault="008A1A15" w:rsidP="00D72803">
      <w:r>
        <w:separator/>
      </w:r>
    </w:p>
  </w:endnote>
  <w:endnote w:type="continuationSeparator" w:id="0">
    <w:p w:rsidR="008A1A15" w:rsidRDefault="008A1A15" w:rsidP="00D728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33291144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:rsidR="00D72803" w:rsidRDefault="00D72803" w:rsidP="00D72803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D05B5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D05B5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D72803" w:rsidRDefault="00D72803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1A15" w:rsidRDefault="008A1A15" w:rsidP="00D72803">
      <w:r>
        <w:separator/>
      </w:r>
    </w:p>
  </w:footnote>
  <w:footnote w:type="continuationSeparator" w:id="0">
    <w:p w:rsidR="008A1A15" w:rsidRDefault="008A1A15" w:rsidP="00D728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62DCF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423C458D"/>
    <w:multiLevelType w:val="hybridMultilevel"/>
    <w:tmpl w:val="3EAE05BC"/>
    <w:lvl w:ilvl="0" w:tplc="1616CDC8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34254F1"/>
    <w:multiLevelType w:val="hybridMultilevel"/>
    <w:tmpl w:val="AC780ED2"/>
    <w:lvl w:ilvl="0" w:tplc="2390C8A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DAF5202"/>
    <w:multiLevelType w:val="hybridMultilevel"/>
    <w:tmpl w:val="ED7A1A2E"/>
    <w:lvl w:ilvl="0" w:tplc="14F208F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697F0128"/>
    <w:multiLevelType w:val="hybridMultilevel"/>
    <w:tmpl w:val="46C20310"/>
    <w:lvl w:ilvl="0" w:tplc="FAA0986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3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F7C"/>
    <w:rsid w:val="00021D40"/>
    <w:rsid w:val="00035422"/>
    <w:rsid w:val="00063C07"/>
    <w:rsid w:val="00071EA6"/>
    <w:rsid w:val="00092961"/>
    <w:rsid w:val="000B5976"/>
    <w:rsid w:val="000D580A"/>
    <w:rsid w:val="000E7970"/>
    <w:rsid w:val="00171989"/>
    <w:rsid w:val="001A6CB3"/>
    <w:rsid w:val="001C5C8D"/>
    <w:rsid w:val="00204917"/>
    <w:rsid w:val="002356FF"/>
    <w:rsid w:val="00271D8C"/>
    <w:rsid w:val="002C5B7A"/>
    <w:rsid w:val="0030267D"/>
    <w:rsid w:val="0032767E"/>
    <w:rsid w:val="00334A92"/>
    <w:rsid w:val="0033572E"/>
    <w:rsid w:val="0034589D"/>
    <w:rsid w:val="00352A58"/>
    <w:rsid w:val="0036575B"/>
    <w:rsid w:val="003704BF"/>
    <w:rsid w:val="00382702"/>
    <w:rsid w:val="00387B46"/>
    <w:rsid w:val="00396E84"/>
    <w:rsid w:val="00402E38"/>
    <w:rsid w:val="00464ACE"/>
    <w:rsid w:val="00553EF9"/>
    <w:rsid w:val="005E2CBE"/>
    <w:rsid w:val="005E3EAB"/>
    <w:rsid w:val="00601BCB"/>
    <w:rsid w:val="006F3BA4"/>
    <w:rsid w:val="006F3E6E"/>
    <w:rsid w:val="0071216D"/>
    <w:rsid w:val="0072731E"/>
    <w:rsid w:val="007432F3"/>
    <w:rsid w:val="00765741"/>
    <w:rsid w:val="00785A4B"/>
    <w:rsid w:val="0079721B"/>
    <w:rsid w:val="007E167D"/>
    <w:rsid w:val="00802EF9"/>
    <w:rsid w:val="00804ABE"/>
    <w:rsid w:val="008058B0"/>
    <w:rsid w:val="00863AFB"/>
    <w:rsid w:val="00871223"/>
    <w:rsid w:val="008A1A15"/>
    <w:rsid w:val="008A6287"/>
    <w:rsid w:val="008E353E"/>
    <w:rsid w:val="00955A22"/>
    <w:rsid w:val="00994D2D"/>
    <w:rsid w:val="009979DE"/>
    <w:rsid w:val="009A6DD4"/>
    <w:rsid w:val="009B691B"/>
    <w:rsid w:val="009C5050"/>
    <w:rsid w:val="009D506D"/>
    <w:rsid w:val="009F64A3"/>
    <w:rsid w:val="00A03680"/>
    <w:rsid w:val="00A24F82"/>
    <w:rsid w:val="00A30893"/>
    <w:rsid w:val="00A94868"/>
    <w:rsid w:val="00AA52E0"/>
    <w:rsid w:val="00AA7863"/>
    <w:rsid w:val="00AB7783"/>
    <w:rsid w:val="00AF34A2"/>
    <w:rsid w:val="00B25337"/>
    <w:rsid w:val="00B30CF3"/>
    <w:rsid w:val="00B3378F"/>
    <w:rsid w:val="00B639F5"/>
    <w:rsid w:val="00B81095"/>
    <w:rsid w:val="00B856DB"/>
    <w:rsid w:val="00BA1A1A"/>
    <w:rsid w:val="00BA6AF8"/>
    <w:rsid w:val="00BB4F7C"/>
    <w:rsid w:val="00BD05B5"/>
    <w:rsid w:val="00C130AF"/>
    <w:rsid w:val="00C37CD9"/>
    <w:rsid w:val="00C54677"/>
    <w:rsid w:val="00C57B9D"/>
    <w:rsid w:val="00C678BB"/>
    <w:rsid w:val="00C86D36"/>
    <w:rsid w:val="00C93005"/>
    <w:rsid w:val="00CC2F67"/>
    <w:rsid w:val="00CC4078"/>
    <w:rsid w:val="00CC5621"/>
    <w:rsid w:val="00CD0304"/>
    <w:rsid w:val="00CE3C3B"/>
    <w:rsid w:val="00D04E65"/>
    <w:rsid w:val="00D07275"/>
    <w:rsid w:val="00D17E1C"/>
    <w:rsid w:val="00D340A5"/>
    <w:rsid w:val="00D5556E"/>
    <w:rsid w:val="00D57A17"/>
    <w:rsid w:val="00D72803"/>
    <w:rsid w:val="00DC04D4"/>
    <w:rsid w:val="00E0678B"/>
    <w:rsid w:val="00E477F2"/>
    <w:rsid w:val="00E60E04"/>
    <w:rsid w:val="00E640AA"/>
    <w:rsid w:val="00E80AFD"/>
    <w:rsid w:val="00E96BDC"/>
    <w:rsid w:val="00ED452D"/>
    <w:rsid w:val="00EF2A7A"/>
    <w:rsid w:val="00F04EC3"/>
    <w:rsid w:val="00F34402"/>
    <w:rsid w:val="00F73AF4"/>
    <w:rsid w:val="00F842E2"/>
    <w:rsid w:val="00F95E49"/>
    <w:rsid w:val="00FB2B50"/>
    <w:rsid w:val="00FF1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356FF"/>
    <w:pPr>
      <w:keepNext/>
      <w:keepLines/>
      <w:numPr>
        <w:numId w:val="3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356FF"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356FF"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356FF"/>
    <w:pPr>
      <w:keepNext/>
      <w:keepLines/>
      <w:numPr>
        <w:ilvl w:val="3"/>
        <w:numId w:val="3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356FF"/>
    <w:pPr>
      <w:keepNext/>
      <w:keepLines/>
      <w:numPr>
        <w:ilvl w:val="4"/>
        <w:numId w:val="3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356FF"/>
    <w:pPr>
      <w:keepNext/>
      <w:keepLines/>
      <w:numPr>
        <w:ilvl w:val="5"/>
        <w:numId w:val="3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356FF"/>
    <w:pPr>
      <w:keepNext/>
      <w:keepLines/>
      <w:numPr>
        <w:ilvl w:val="6"/>
        <w:numId w:val="3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356FF"/>
    <w:pPr>
      <w:keepNext/>
      <w:keepLines/>
      <w:numPr>
        <w:ilvl w:val="7"/>
        <w:numId w:val="3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356FF"/>
    <w:pPr>
      <w:keepNext/>
      <w:keepLines/>
      <w:numPr>
        <w:ilvl w:val="8"/>
        <w:numId w:val="3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4A92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D728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7280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728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7280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356F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356F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356F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2356F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2356FF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2356F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2356FF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2356FF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2356FF"/>
    <w:rPr>
      <w:rFonts w:asciiTheme="majorHAnsi" w:eastAsiaTheme="majorEastAsia" w:hAnsiTheme="majorHAnsi" w:cstheme="majorBidi"/>
      <w:szCs w:val="21"/>
    </w:rPr>
  </w:style>
  <w:style w:type="table" w:styleId="a6">
    <w:name w:val="Table Grid"/>
    <w:basedOn w:val="a1"/>
    <w:uiPriority w:val="59"/>
    <w:rsid w:val="00CE3C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List Accent 5"/>
    <w:basedOn w:val="a1"/>
    <w:uiPriority w:val="61"/>
    <w:rsid w:val="00CE3C3B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a7">
    <w:name w:val="Balloon Text"/>
    <w:basedOn w:val="a"/>
    <w:link w:val="Char1"/>
    <w:uiPriority w:val="99"/>
    <w:semiHidden/>
    <w:unhideWhenUsed/>
    <w:rsid w:val="00ED452D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D452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356FF"/>
    <w:pPr>
      <w:keepNext/>
      <w:keepLines/>
      <w:numPr>
        <w:numId w:val="3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356FF"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356FF"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356FF"/>
    <w:pPr>
      <w:keepNext/>
      <w:keepLines/>
      <w:numPr>
        <w:ilvl w:val="3"/>
        <w:numId w:val="3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356FF"/>
    <w:pPr>
      <w:keepNext/>
      <w:keepLines/>
      <w:numPr>
        <w:ilvl w:val="4"/>
        <w:numId w:val="3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356FF"/>
    <w:pPr>
      <w:keepNext/>
      <w:keepLines/>
      <w:numPr>
        <w:ilvl w:val="5"/>
        <w:numId w:val="3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356FF"/>
    <w:pPr>
      <w:keepNext/>
      <w:keepLines/>
      <w:numPr>
        <w:ilvl w:val="6"/>
        <w:numId w:val="3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356FF"/>
    <w:pPr>
      <w:keepNext/>
      <w:keepLines/>
      <w:numPr>
        <w:ilvl w:val="7"/>
        <w:numId w:val="3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356FF"/>
    <w:pPr>
      <w:keepNext/>
      <w:keepLines/>
      <w:numPr>
        <w:ilvl w:val="8"/>
        <w:numId w:val="3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4A92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D728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7280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728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7280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356F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356F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356F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2356F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2356FF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2356F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2356FF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2356FF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2356FF"/>
    <w:rPr>
      <w:rFonts w:asciiTheme="majorHAnsi" w:eastAsiaTheme="majorEastAsia" w:hAnsiTheme="majorHAnsi" w:cstheme="majorBidi"/>
      <w:szCs w:val="21"/>
    </w:rPr>
  </w:style>
  <w:style w:type="table" w:styleId="a6">
    <w:name w:val="Table Grid"/>
    <w:basedOn w:val="a1"/>
    <w:uiPriority w:val="59"/>
    <w:rsid w:val="00CE3C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List Accent 5"/>
    <w:basedOn w:val="a1"/>
    <w:uiPriority w:val="61"/>
    <w:rsid w:val="00CE3C3B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a7">
    <w:name w:val="Balloon Text"/>
    <w:basedOn w:val="a"/>
    <w:link w:val="Char1"/>
    <w:uiPriority w:val="99"/>
    <w:semiHidden/>
    <w:unhideWhenUsed/>
    <w:rsid w:val="00ED452D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D452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191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883BE2-537C-41E7-B9B4-B886C6F183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6</Pages>
  <Words>367</Words>
  <Characters>2095</Characters>
  <Application>Microsoft Office Word</Application>
  <DocSecurity>0</DocSecurity>
  <Lines>17</Lines>
  <Paragraphs>4</Paragraphs>
  <ScaleCrop>false</ScaleCrop>
  <Company>四川艾克塞伦信息科技有限公司</Company>
  <LinksUpToDate>false</LinksUpToDate>
  <CharactersWithSpaces>2458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储虎</dc:creator>
  <cp:lastModifiedBy>储虎</cp:lastModifiedBy>
  <cp:revision>103</cp:revision>
  <dcterms:created xsi:type="dcterms:W3CDTF">2014-01-14T01:18:00Z</dcterms:created>
  <dcterms:modified xsi:type="dcterms:W3CDTF">2014-02-13T01:31:00Z</dcterms:modified>
</cp:coreProperties>
</file>